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D803" w14:textId="1E5F657F" w:rsidR="00C11272" w:rsidRPr="0050349E" w:rsidRDefault="00144762" w:rsidP="00737882">
      <w:pPr>
        <w:jc w:val="center"/>
        <w:rPr>
          <w:rFonts w:ascii="Times New Roman" w:eastAsia="Times New Roman" w:hAnsi="Times New Roman" w:cs="Times New Roman"/>
          <w:shd w:val="clear" w:color="auto" w:fill="FFFFFF"/>
        </w:rPr>
      </w:pPr>
      <w:r w:rsidRPr="0050349E">
        <w:rPr>
          <w:rFonts w:ascii="Times New Roman" w:eastAsia="Times New Roman" w:hAnsi="Times New Roman" w:cs="Times New Roman"/>
          <w:i/>
          <w:iCs/>
          <w:shd w:val="clear" w:color="auto" w:fill="FFFFFF"/>
        </w:rPr>
        <w:t>Protect Chicago Plus</w:t>
      </w:r>
      <w:r w:rsidRPr="0050349E">
        <w:rPr>
          <w:rFonts w:ascii="Times New Roman" w:eastAsia="Times New Roman" w:hAnsi="Times New Roman" w:cs="Times New Roman"/>
          <w:shd w:val="clear" w:color="auto" w:fill="FFFFFF"/>
        </w:rPr>
        <w:t xml:space="preserve">: </w:t>
      </w:r>
      <w:r w:rsidR="00363D6E" w:rsidRPr="0050349E">
        <w:rPr>
          <w:rFonts w:ascii="Times New Roman" w:eastAsia="Times New Roman" w:hAnsi="Times New Roman" w:cs="Times New Roman"/>
          <w:shd w:val="clear" w:color="auto" w:fill="FFFFFF"/>
        </w:rPr>
        <w:t xml:space="preserve">Evaluation of </w:t>
      </w:r>
      <w:r w:rsidRPr="0050349E">
        <w:rPr>
          <w:rFonts w:ascii="Times New Roman" w:eastAsia="Times New Roman" w:hAnsi="Times New Roman" w:cs="Times New Roman"/>
          <w:shd w:val="clear" w:color="auto" w:fill="FFFFFF"/>
        </w:rPr>
        <w:t xml:space="preserve">a City-wide </w:t>
      </w:r>
      <w:r w:rsidR="00363D6E" w:rsidRPr="0050349E">
        <w:rPr>
          <w:rFonts w:ascii="Times New Roman" w:eastAsia="Times New Roman" w:hAnsi="Times New Roman" w:cs="Times New Roman"/>
          <w:shd w:val="clear" w:color="auto" w:fill="FFFFFF"/>
        </w:rPr>
        <w:t>COVID-19 Vaccin</w:t>
      </w:r>
      <w:r w:rsidRPr="0050349E">
        <w:rPr>
          <w:rFonts w:ascii="Times New Roman" w:eastAsia="Times New Roman" w:hAnsi="Times New Roman" w:cs="Times New Roman"/>
          <w:shd w:val="clear" w:color="auto" w:fill="FFFFFF"/>
        </w:rPr>
        <w:t>e Equity Plan</w:t>
      </w:r>
      <w:r w:rsidR="00363D6E" w:rsidRPr="0050349E">
        <w:rPr>
          <w:rFonts w:ascii="Times New Roman" w:eastAsia="Times New Roman" w:hAnsi="Times New Roman" w:cs="Times New Roman"/>
          <w:shd w:val="clear" w:color="auto" w:fill="FFFFFF"/>
        </w:rPr>
        <w:t xml:space="preserve"> </w:t>
      </w:r>
    </w:p>
    <w:p w14:paraId="64FF5B76" w14:textId="77777777" w:rsidR="00F249DB" w:rsidRPr="0050349E" w:rsidRDefault="00F249DB" w:rsidP="000335D3">
      <w:pPr>
        <w:rPr>
          <w:rFonts w:ascii="Times New Roman" w:eastAsia="Times New Roman" w:hAnsi="Times New Roman" w:cs="Times New Roman"/>
          <w:shd w:val="clear" w:color="auto" w:fill="FFFFFF"/>
        </w:rPr>
      </w:pPr>
    </w:p>
    <w:p w14:paraId="561AFC63" w14:textId="249D38B1" w:rsidR="00C11272" w:rsidRPr="0050349E" w:rsidRDefault="00C11272" w:rsidP="000335D3">
      <w:pPr>
        <w:rPr>
          <w:rFonts w:ascii="Times New Roman" w:eastAsia="Times New Roman" w:hAnsi="Times New Roman" w:cs="Times New Roman"/>
          <w:shd w:val="clear" w:color="auto" w:fill="FFFFFF"/>
        </w:rPr>
      </w:pPr>
      <w:commentRangeStart w:id="0"/>
      <w:commentRangeStart w:id="1"/>
      <w:commentRangeStart w:id="2"/>
      <w:r w:rsidRPr="0050349E">
        <w:rPr>
          <w:rFonts w:ascii="Times New Roman" w:eastAsia="Times New Roman" w:hAnsi="Times New Roman" w:cs="Times New Roman"/>
          <w:shd w:val="clear" w:color="auto" w:fill="FFFFFF"/>
        </w:rPr>
        <w:t>Amy</w:t>
      </w:r>
      <w:commentRangeEnd w:id="0"/>
      <w:r w:rsidR="00737882" w:rsidRPr="0050349E">
        <w:rPr>
          <w:rStyle w:val="CommentReference"/>
        </w:rPr>
        <w:commentReference w:id="0"/>
      </w:r>
      <w:commentRangeEnd w:id="1"/>
      <w:r w:rsidR="00737882" w:rsidRPr="0050349E">
        <w:rPr>
          <w:rStyle w:val="CommentReference"/>
        </w:rPr>
        <w:commentReference w:id="1"/>
      </w:r>
      <w:commentRangeEnd w:id="2"/>
      <w:r w:rsidR="0050349E" w:rsidRPr="0050349E">
        <w:rPr>
          <w:rStyle w:val="CommentReference"/>
        </w:rPr>
        <w:commentReference w:id="2"/>
      </w:r>
      <w:r w:rsidRPr="0050349E">
        <w:rPr>
          <w:rFonts w:ascii="Times New Roman" w:eastAsia="Times New Roman" w:hAnsi="Times New Roman" w:cs="Times New Roman"/>
          <w:shd w:val="clear" w:color="auto" w:fill="FFFFFF"/>
        </w:rPr>
        <w:t xml:space="preserve"> K</w:t>
      </w:r>
      <w:r w:rsidR="00D67EE8" w:rsidRPr="0050349E">
        <w:rPr>
          <w:rFonts w:ascii="Times New Roman" w:eastAsia="Times New Roman" w:hAnsi="Times New Roman" w:cs="Times New Roman"/>
          <w:shd w:val="clear" w:color="auto" w:fill="FFFFFF"/>
        </w:rPr>
        <w:t>.</w:t>
      </w:r>
      <w:r w:rsidRPr="0050349E">
        <w:rPr>
          <w:rFonts w:ascii="Times New Roman" w:eastAsia="Times New Roman" w:hAnsi="Times New Roman" w:cs="Times New Roman"/>
          <w:shd w:val="clear" w:color="auto" w:fill="FFFFFF"/>
        </w:rPr>
        <w:t xml:space="preserve"> Johnson</w:t>
      </w:r>
      <w:r w:rsidR="00737882" w:rsidRPr="0050349E">
        <w:rPr>
          <w:rFonts w:ascii="Times New Roman" w:eastAsia="Times New Roman" w:hAnsi="Times New Roman" w:cs="Times New Roman"/>
          <w:shd w:val="clear" w:color="auto" w:fill="FFFFFF"/>
          <w:vertAlign w:val="superscript"/>
        </w:rPr>
        <w:t>1-2</w:t>
      </w:r>
      <w:r w:rsidRPr="0050349E">
        <w:rPr>
          <w:rFonts w:ascii="Times New Roman" w:eastAsia="Times New Roman" w:hAnsi="Times New Roman" w:cs="Times New Roman"/>
          <w:shd w:val="clear" w:color="auto" w:fill="FFFFFF"/>
        </w:rPr>
        <w:t>, C</w:t>
      </w:r>
      <w:r w:rsidR="00D67EE8" w:rsidRPr="0050349E">
        <w:rPr>
          <w:rFonts w:ascii="Times New Roman" w:eastAsia="Times New Roman" w:hAnsi="Times New Roman" w:cs="Times New Roman"/>
          <w:shd w:val="clear" w:color="auto" w:fill="FFFFFF"/>
        </w:rPr>
        <w:t xml:space="preserve">. </w:t>
      </w:r>
      <w:r w:rsidRPr="0050349E">
        <w:rPr>
          <w:rFonts w:ascii="Times New Roman" w:eastAsia="Times New Roman" w:hAnsi="Times New Roman" w:cs="Times New Roman"/>
          <w:shd w:val="clear" w:color="auto" w:fill="FFFFFF"/>
        </w:rPr>
        <w:t>Scott Smith</w:t>
      </w:r>
      <w:r w:rsidR="00737882" w:rsidRPr="0050349E">
        <w:rPr>
          <w:rFonts w:ascii="Times New Roman" w:eastAsia="Times New Roman" w:hAnsi="Times New Roman" w:cs="Times New Roman"/>
          <w:shd w:val="clear" w:color="auto" w:fill="FFFFFF"/>
          <w:vertAlign w:val="superscript"/>
        </w:rPr>
        <w:t>3</w:t>
      </w:r>
      <w:r w:rsidR="00737882" w:rsidRPr="0050349E">
        <w:rPr>
          <w:rFonts w:ascii="Times New Roman" w:eastAsia="Times New Roman" w:hAnsi="Times New Roman" w:cs="Times New Roman"/>
          <w:shd w:val="clear" w:color="auto" w:fill="FFFFFF"/>
        </w:rPr>
        <w:t>,</w:t>
      </w:r>
      <w:r w:rsidR="007B7000" w:rsidRPr="0050349E">
        <w:rPr>
          <w:rFonts w:ascii="Times New Roman" w:eastAsia="Times New Roman" w:hAnsi="Times New Roman" w:cs="Times New Roman"/>
          <w:shd w:val="clear" w:color="auto" w:fill="FFFFFF"/>
        </w:rPr>
        <w:t xml:space="preserve"> </w:t>
      </w:r>
      <w:r w:rsidR="0050349E" w:rsidRPr="0050349E">
        <w:rPr>
          <w:rFonts w:ascii="Times New Roman" w:eastAsia="Times New Roman" w:hAnsi="Times New Roman" w:cs="Times New Roman"/>
          <w:shd w:val="clear" w:color="auto" w:fill="FFFFFF"/>
        </w:rPr>
        <w:t>Bijou Hunt</w:t>
      </w:r>
      <w:r w:rsidR="0050349E" w:rsidRPr="0050349E">
        <w:rPr>
          <w:rFonts w:ascii="Times New Roman" w:eastAsia="Times New Roman" w:hAnsi="Times New Roman" w:cs="Times New Roman"/>
          <w:shd w:val="clear" w:color="auto" w:fill="FFFFFF"/>
          <w:vertAlign w:val="superscript"/>
        </w:rPr>
        <w:t>4</w:t>
      </w:r>
      <w:r w:rsidR="00294D99">
        <w:rPr>
          <w:rFonts w:ascii="Times New Roman" w:eastAsia="Times New Roman" w:hAnsi="Times New Roman" w:cs="Times New Roman"/>
          <w:shd w:val="clear" w:color="auto" w:fill="FFFFFF"/>
          <w:vertAlign w:val="superscript"/>
        </w:rPr>
        <w:t>-5</w:t>
      </w:r>
      <w:r w:rsidR="0050349E" w:rsidRPr="0050349E">
        <w:rPr>
          <w:rFonts w:ascii="Times New Roman" w:eastAsia="Times New Roman" w:hAnsi="Times New Roman" w:cs="Times New Roman"/>
          <w:shd w:val="clear" w:color="auto" w:fill="FFFFFF"/>
        </w:rPr>
        <w:t>, Jackie Jacobs</w:t>
      </w:r>
      <w:r w:rsidR="0050349E" w:rsidRPr="0050349E">
        <w:rPr>
          <w:rFonts w:ascii="Times New Roman" w:eastAsia="Times New Roman" w:hAnsi="Times New Roman" w:cs="Times New Roman"/>
          <w:shd w:val="clear" w:color="auto" w:fill="FFFFFF"/>
          <w:vertAlign w:val="superscript"/>
        </w:rPr>
        <w:t>4</w:t>
      </w:r>
      <w:r w:rsidR="0050349E" w:rsidRPr="0050349E">
        <w:rPr>
          <w:rFonts w:ascii="Times New Roman" w:eastAsia="Times New Roman" w:hAnsi="Times New Roman" w:cs="Times New Roman"/>
          <w:shd w:val="clear" w:color="auto" w:fill="FFFFFF"/>
        </w:rPr>
        <w:t>, P</w:t>
      </w:r>
      <w:r w:rsidR="007B7000" w:rsidRPr="0050349E">
        <w:rPr>
          <w:rFonts w:ascii="Times New Roman" w:eastAsia="Times New Roman" w:hAnsi="Times New Roman" w:cs="Times New Roman"/>
          <w:shd w:val="clear" w:color="auto" w:fill="FFFFFF"/>
        </w:rPr>
        <w:t>amela Roesch</w:t>
      </w:r>
      <w:r w:rsidR="00737882" w:rsidRPr="0050349E">
        <w:rPr>
          <w:rFonts w:ascii="Times New Roman" w:eastAsia="Times New Roman" w:hAnsi="Times New Roman" w:cs="Times New Roman"/>
          <w:shd w:val="clear" w:color="auto" w:fill="FFFFFF"/>
          <w:vertAlign w:val="superscript"/>
        </w:rPr>
        <w:t>4</w:t>
      </w:r>
      <w:r w:rsidR="007B7000" w:rsidRPr="0050349E">
        <w:rPr>
          <w:rFonts w:ascii="Times New Roman" w:eastAsia="Times New Roman" w:hAnsi="Times New Roman" w:cs="Times New Roman"/>
          <w:shd w:val="clear" w:color="auto" w:fill="FFFFFF"/>
        </w:rPr>
        <w:t xml:space="preserve">, </w:t>
      </w:r>
    </w:p>
    <w:p w14:paraId="01E57D71" w14:textId="5C09FCFD" w:rsidR="00737882" w:rsidRPr="0050349E" w:rsidRDefault="00737882" w:rsidP="000335D3">
      <w:pPr>
        <w:rPr>
          <w:rFonts w:ascii="Times New Roman" w:eastAsia="Times New Roman" w:hAnsi="Times New Roman" w:cs="Times New Roman"/>
          <w:shd w:val="clear" w:color="auto" w:fill="FFFFFF"/>
        </w:rPr>
      </w:pPr>
    </w:p>
    <w:p w14:paraId="063B64CF" w14:textId="1E405BCA" w:rsidR="00737882" w:rsidRPr="0050349E" w:rsidRDefault="00737882"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vertAlign w:val="superscript"/>
        </w:rPr>
        <w:t>1</w:t>
      </w:r>
      <w:r w:rsidRPr="0050349E">
        <w:rPr>
          <w:rFonts w:ascii="Times New Roman" w:eastAsia="Times New Roman" w:hAnsi="Times New Roman" w:cs="Times New Roman"/>
          <w:shd w:val="clear" w:color="auto" w:fill="FFFFFF"/>
        </w:rPr>
        <w:t>Division of Young Adult and Adolescent Medicine, Ann &amp; Robert H. Lurie Children’s Hospital of Chicago</w:t>
      </w:r>
    </w:p>
    <w:p w14:paraId="41F64A90" w14:textId="2D431A38" w:rsidR="00F249DB" w:rsidRPr="0050349E" w:rsidRDefault="00737882"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vertAlign w:val="superscript"/>
        </w:rPr>
        <w:t>2</w:t>
      </w:r>
      <w:r w:rsidRPr="0050349E">
        <w:rPr>
          <w:rFonts w:ascii="Times New Roman" w:eastAsia="Times New Roman" w:hAnsi="Times New Roman" w:cs="Times New Roman"/>
          <w:shd w:val="clear" w:color="auto" w:fill="FFFFFF"/>
        </w:rPr>
        <w:t>Northwestern University Feinberg School of Medicine</w:t>
      </w:r>
    </w:p>
    <w:p w14:paraId="4CFCCE10" w14:textId="621ECFBC" w:rsidR="00737882" w:rsidRPr="0050349E" w:rsidRDefault="00737882" w:rsidP="000335D3">
      <w:pPr>
        <w:rPr>
          <w:rFonts w:ascii="Times New Roman" w:eastAsia="Times New Roman" w:hAnsi="Times New Roman" w:cs="Times New Roman"/>
          <w:shd w:val="clear" w:color="auto" w:fill="FFFFFF"/>
          <w:vertAlign w:val="superscript"/>
        </w:rPr>
      </w:pPr>
      <w:r w:rsidRPr="0050349E">
        <w:rPr>
          <w:rFonts w:ascii="Times New Roman" w:eastAsia="Times New Roman" w:hAnsi="Times New Roman" w:cs="Times New Roman"/>
          <w:shd w:val="clear" w:color="auto" w:fill="FFFFFF"/>
          <w:vertAlign w:val="superscript"/>
        </w:rPr>
        <w:t>3</w:t>
      </w:r>
    </w:p>
    <w:p w14:paraId="53145190" w14:textId="58CD1F84" w:rsidR="00737882" w:rsidRPr="00294D99" w:rsidRDefault="00737882"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vertAlign w:val="superscript"/>
        </w:rPr>
        <w:t>4</w:t>
      </w:r>
      <w:r w:rsidR="0055574F" w:rsidRPr="00294D99">
        <w:rPr>
          <w:rFonts w:ascii="Times New Roman" w:eastAsia="Times New Roman" w:hAnsi="Times New Roman" w:cs="Times New Roman"/>
          <w:shd w:val="clear" w:color="auto" w:fill="FFFFFF"/>
        </w:rPr>
        <w:t>Sinai Urban Health Institute</w:t>
      </w:r>
    </w:p>
    <w:p w14:paraId="0C0DC1E9" w14:textId="2D3D52C6" w:rsidR="00737882" w:rsidRPr="00294D99" w:rsidRDefault="00737882"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vertAlign w:val="superscript"/>
        </w:rPr>
        <w:t>5</w:t>
      </w:r>
      <w:r w:rsidR="00294D99">
        <w:rPr>
          <w:rFonts w:ascii="Times New Roman" w:eastAsia="Times New Roman" w:hAnsi="Times New Roman" w:cs="Times New Roman"/>
          <w:shd w:val="clear" w:color="auto" w:fill="FFFFFF"/>
        </w:rPr>
        <w:t>Sinai Infectious Disease Center</w:t>
      </w:r>
    </w:p>
    <w:p w14:paraId="7D01E94D" w14:textId="4D602270" w:rsidR="00737882" w:rsidRPr="0050349E" w:rsidRDefault="00737882" w:rsidP="000335D3">
      <w:pPr>
        <w:rPr>
          <w:rFonts w:ascii="Times New Roman" w:eastAsia="Times New Roman" w:hAnsi="Times New Roman" w:cs="Times New Roman"/>
          <w:shd w:val="clear" w:color="auto" w:fill="FFFFFF"/>
        </w:rPr>
      </w:pPr>
    </w:p>
    <w:p w14:paraId="7C15F914" w14:textId="72015EA9" w:rsidR="00737882" w:rsidRPr="0050349E" w:rsidRDefault="00737882" w:rsidP="000335D3">
      <w:pPr>
        <w:rPr>
          <w:rFonts w:ascii="Times New Roman" w:eastAsia="Times New Roman" w:hAnsi="Times New Roman" w:cs="Times New Roman"/>
          <w:shd w:val="clear" w:color="auto" w:fill="FFFFFF"/>
        </w:rPr>
      </w:pPr>
    </w:p>
    <w:p w14:paraId="399976E6" w14:textId="4F7338FC" w:rsidR="00737882" w:rsidRPr="0050349E" w:rsidRDefault="00737882" w:rsidP="000335D3">
      <w:pPr>
        <w:rPr>
          <w:rFonts w:ascii="Times New Roman" w:eastAsia="Times New Roman" w:hAnsi="Times New Roman" w:cs="Times New Roman"/>
          <w:shd w:val="clear" w:color="auto" w:fill="FFFFFF"/>
        </w:rPr>
      </w:pPr>
    </w:p>
    <w:p w14:paraId="125DF6D0" w14:textId="39D2462E" w:rsidR="00737882" w:rsidRPr="0050349E" w:rsidRDefault="00737882" w:rsidP="000335D3">
      <w:pPr>
        <w:rPr>
          <w:rFonts w:ascii="Times New Roman" w:eastAsia="Times New Roman" w:hAnsi="Times New Roman" w:cs="Times New Roman"/>
          <w:shd w:val="clear" w:color="auto" w:fill="FFFFFF"/>
        </w:rPr>
      </w:pPr>
    </w:p>
    <w:p w14:paraId="52DB2A87" w14:textId="3CFB5263" w:rsidR="00737882" w:rsidRPr="0050349E" w:rsidRDefault="00737882" w:rsidP="000335D3">
      <w:pPr>
        <w:rPr>
          <w:rFonts w:ascii="Times New Roman" w:eastAsia="Times New Roman" w:hAnsi="Times New Roman" w:cs="Times New Roman"/>
          <w:shd w:val="clear" w:color="auto" w:fill="FFFFFF"/>
        </w:rPr>
      </w:pPr>
    </w:p>
    <w:p w14:paraId="10947589" w14:textId="2A6DCCE2" w:rsidR="00737882" w:rsidRPr="0050349E" w:rsidRDefault="00737882" w:rsidP="000335D3">
      <w:pPr>
        <w:rPr>
          <w:rFonts w:ascii="Times New Roman" w:eastAsia="Times New Roman" w:hAnsi="Times New Roman" w:cs="Times New Roman"/>
          <w:shd w:val="clear" w:color="auto" w:fill="FFFFFF"/>
        </w:rPr>
      </w:pPr>
    </w:p>
    <w:p w14:paraId="5159B1D9" w14:textId="7908B110" w:rsidR="00737882" w:rsidRPr="0050349E" w:rsidRDefault="00737882" w:rsidP="000335D3">
      <w:pPr>
        <w:rPr>
          <w:rFonts w:ascii="Times New Roman" w:eastAsia="Times New Roman" w:hAnsi="Times New Roman" w:cs="Times New Roman"/>
          <w:shd w:val="clear" w:color="auto" w:fill="FFFFFF"/>
        </w:rPr>
      </w:pPr>
    </w:p>
    <w:p w14:paraId="5D7DADD8" w14:textId="39831B33" w:rsidR="00737882" w:rsidRPr="0050349E" w:rsidRDefault="00737882" w:rsidP="000335D3">
      <w:pPr>
        <w:rPr>
          <w:rFonts w:ascii="Times New Roman" w:eastAsia="Times New Roman" w:hAnsi="Times New Roman" w:cs="Times New Roman"/>
          <w:shd w:val="clear" w:color="auto" w:fill="FFFFFF"/>
        </w:rPr>
      </w:pPr>
    </w:p>
    <w:p w14:paraId="75B7444C" w14:textId="12C41079" w:rsidR="00737882" w:rsidRPr="0050349E" w:rsidRDefault="00737882" w:rsidP="000335D3">
      <w:pPr>
        <w:rPr>
          <w:rFonts w:ascii="Times New Roman" w:eastAsia="Times New Roman" w:hAnsi="Times New Roman" w:cs="Times New Roman"/>
          <w:shd w:val="clear" w:color="auto" w:fill="FFFFFF"/>
        </w:rPr>
      </w:pPr>
    </w:p>
    <w:p w14:paraId="06B8A4FD" w14:textId="749E25C5" w:rsidR="00737882" w:rsidRPr="0050349E" w:rsidRDefault="00737882" w:rsidP="000335D3">
      <w:pPr>
        <w:rPr>
          <w:rFonts w:ascii="Times New Roman" w:eastAsia="Times New Roman" w:hAnsi="Times New Roman" w:cs="Times New Roman"/>
          <w:shd w:val="clear" w:color="auto" w:fill="FFFFFF"/>
        </w:rPr>
      </w:pPr>
    </w:p>
    <w:p w14:paraId="721BE8AE" w14:textId="33BA4DA1" w:rsidR="00737882" w:rsidRPr="0050349E" w:rsidRDefault="00737882" w:rsidP="000335D3">
      <w:pPr>
        <w:rPr>
          <w:rFonts w:ascii="Times New Roman" w:eastAsia="Times New Roman" w:hAnsi="Times New Roman" w:cs="Times New Roman"/>
          <w:shd w:val="clear" w:color="auto" w:fill="FFFFFF"/>
        </w:rPr>
      </w:pPr>
    </w:p>
    <w:p w14:paraId="0D40DB0E" w14:textId="0C205918" w:rsidR="00737882" w:rsidRPr="0050349E" w:rsidRDefault="00737882" w:rsidP="000335D3">
      <w:pPr>
        <w:rPr>
          <w:rFonts w:ascii="Times New Roman" w:eastAsia="Times New Roman" w:hAnsi="Times New Roman" w:cs="Times New Roman"/>
          <w:shd w:val="clear" w:color="auto" w:fill="FFFFFF"/>
        </w:rPr>
      </w:pPr>
    </w:p>
    <w:p w14:paraId="50069940" w14:textId="28321A8C" w:rsidR="00737882" w:rsidRPr="0050349E" w:rsidRDefault="00737882" w:rsidP="000335D3">
      <w:pPr>
        <w:rPr>
          <w:rFonts w:ascii="Times New Roman" w:eastAsia="Times New Roman" w:hAnsi="Times New Roman" w:cs="Times New Roman"/>
          <w:shd w:val="clear" w:color="auto" w:fill="FFFFFF"/>
        </w:rPr>
      </w:pPr>
    </w:p>
    <w:p w14:paraId="25312EB9" w14:textId="6ADA3C15" w:rsidR="00737882" w:rsidRPr="0050349E" w:rsidRDefault="00737882" w:rsidP="000335D3">
      <w:pPr>
        <w:rPr>
          <w:rFonts w:ascii="Times New Roman" w:eastAsia="Times New Roman" w:hAnsi="Times New Roman" w:cs="Times New Roman"/>
          <w:shd w:val="clear" w:color="auto" w:fill="FFFFFF"/>
        </w:rPr>
      </w:pPr>
    </w:p>
    <w:p w14:paraId="513FD967" w14:textId="1984344A" w:rsidR="00737882" w:rsidRPr="0050349E" w:rsidRDefault="00737882" w:rsidP="000335D3">
      <w:pPr>
        <w:rPr>
          <w:rFonts w:ascii="Times New Roman" w:eastAsia="Times New Roman" w:hAnsi="Times New Roman" w:cs="Times New Roman"/>
          <w:shd w:val="clear" w:color="auto" w:fill="FFFFFF"/>
        </w:rPr>
      </w:pPr>
    </w:p>
    <w:p w14:paraId="7FD6B59F" w14:textId="6B02A48C" w:rsidR="00737882" w:rsidRPr="0050349E" w:rsidRDefault="00737882" w:rsidP="000335D3">
      <w:pPr>
        <w:rPr>
          <w:rFonts w:ascii="Times New Roman" w:eastAsia="Times New Roman" w:hAnsi="Times New Roman" w:cs="Times New Roman"/>
          <w:shd w:val="clear" w:color="auto" w:fill="FFFFFF"/>
        </w:rPr>
      </w:pPr>
    </w:p>
    <w:p w14:paraId="5F6F7E93" w14:textId="5357C703" w:rsidR="00737882" w:rsidRPr="0050349E" w:rsidRDefault="00737882" w:rsidP="000335D3">
      <w:pPr>
        <w:rPr>
          <w:rFonts w:ascii="Times New Roman" w:eastAsia="Times New Roman" w:hAnsi="Times New Roman" w:cs="Times New Roman"/>
          <w:shd w:val="clear" w:color="auto" w:fill="FFFFFF"/>
        </w:rPr>
      </w:pPr>
    </w:p>
    <w:p w14:paraId="697A905C" w14:textId="1E010432" w:rsidR="00737882" w:rsidRPr="0050349E" w:rsidRDefault="00737882" w:rsidP="000335D3">
      <w:pPr>
        <w:rPr>
          <w:rFonts w:ascii="Times New Roman" w:eastAsia="Times New Roman" w:hAnsi="Times New Roman" w:cs="Times New Roman"/>
          <w:shd w:val="clear" w:color="auto" w:fill="FFFFFF"/>
        </w:rPr>
      </w:pPr>
    </w:p>
    <w:p w14:paraId="280AC5C9" w14:textId="40527EC5" w:rsidR="00737882" w:rsidRPr="0050349E" w:rsidRDefault="00737882" w:rsidP="000335D3">
      <w:pPr>
        <w:rPr>
          <w:rFonts w:ascii="Times New Roman" w:eastAsia="Times New Roman" w:hAnsi="Times New Roman" w:cs="Times New Roman"/>
          <w:shd w:val="clear" w:color="auto" w:fill="FFFFFF"/>
        </w:rPr>
      </w:pPr>
    </w:p>
    <w:p w14:paraId="37D621BC" w14:textId="2CD8FECB" w:rsidR="00737882" w:rsidRPr="0050349E" w:rsidRDefault="00737882" w:rsidP="000335D3">
      <w:pPr>
        <w:rPr>
          <w:rFonts w:ascii="Times New Roman" w:eastAsia="Times New Roman" w:hAnsi="Times New Roman" w:cs="Times New Roman"/>
          <w:shd w:val="clear" w:color="auto" w:fill="FFFFFF"/>
        </w:rPr>
      </w:pPr>
    </w:p>
    <w:p w14:paraId="1BB36EE4" w14:textId="4DB1DCB2" w:rsidR="00737882" w:rsidRPr="0050349E" w:rsidRDefault="00737882" w:rsidP="000335D3">
      <w:pPr>
        <w:rPr>
          <w:rFonts w:ascii="Times New Roman" w:eastAsia="Times New Roman" w:hAnsi="Times New Roman" w:cs="Times New Roman"/>
          <w:shd w:val="clear" w:color="auto" w:fill="FFFFFF"/>
        </w:rPr>
      </w:pPr>
    </w:p>
    <w:p w14:paraId="3B6C7786" w14:textId="4B3227DF" w:rsidR="00737882" w:rsidRPr="0050349E" w:rsidRDefault="00737882" w:rsidP="000335D3">
      <w:pPr>
        <w:rPr>
          <w:rFonts w:ascii="Times New Roman" w:eastAsia="Times New Roman" w:hAnsi="Times New Roman" w:cs="Times New Roman"/>
          <w:shd w:val="clear" w:color="auto" w:fill="FFFFFF"/>
        </w:rPr>
      </w:pPr>
    </w:p>
    <w:p w14:paraId="5E3067D5" w14:textId="020C3DB6" w:rsidR="00737882" w:rsidRPr="0050349E" w:rsidRDefault="00737882" w:rsidP="000335D3">
      <w:pPr>
        <w:rPr>
          <w:rFonts w:ascii="Times New Roman" w:eastAsia="Times New Roman" w:hAnsi="Times New Roman" w:cs="Times New Roman"/>
          <w:shd w:val="clear" w:color="auto" w:fill="FFFFFF"/>
        </w:rPr>
      </w:pPr>
    </w:p>
    <w:p w14:paraId="2AA80EBD" w14:textId="0C4A352B" w:rsidR="00737882" w:rsidRPr="0050349E" w:rsidRDefault="00737882" w:rsidP="000335D3">
      <w:pPr>
        <w:rPr>
          <w:rFonts w:ascii="Times New Roman" w:eastAsia="Times New Roman" w:hAnsi="Times New Roman" w:cs="Times New Roman"/>
          <w:shd w:val="clear" w:color="auto" w:fill="FFFFFF"/>
        </w:rPr>
      </w:pPr>
    </w:p>
    <w:p w14:paraId="15E66833" w14:textId="43381B22" w:rsidR="00737882" w:rsidRPr="0050349E" w:rsidRDefault="00737882" w:rsidP="000335D3">
      <w:pPr>
        <w:rPr>
          <w:rFonts w:ascii="Times New Roman" w:eastAsia="Times New Roman" w:hAnsi="Times New Roman" w:cs="Times New Roman"/>
          <w:shd w:val="clear" w:color="auto" w:fill="FFFFFF"/>
        </w:rPr>
      </w:pPr>
    </w:p>
    <w:p w14:paraId="5A75C071" w14:textId="726487C3" w:rsidR="00737882" w:rsidRPr="0050349E" w:rsidRDefault="00737882" w:rsidP="000335D3">
      <w:pPr>
        <w:rPr>
          <w:rFonts w:ascii="Times New Roman" w:eastAsia="Times New Roman" w:hAnsi="Times New Roman" w:cs="Times New Roman"/>
          <w:shd w:val="clear" w:color="auto" w:fill="FFFFFF"/>
        </w:rPr>
      </w:pPr>
    </w:p>
    <w:p w14:paraId="15B94671" w14:textId="7FD0279A" w:rsidR="00737882" w:rsidRPr="0050349E" w:rsidRDefault="00737882" w:rsidP="000335D3">
      <w:pPr>
        <w:rPr>
          <w:rFonts w:ascii="Times New Roman" w:eastAsia="Times New Roman" w:hAnsi="Times New Roman" w:cs="Times New Roman"/>
          <w:shd w:val="clear" w:color="auto" w:fill="FFFFFF"/>
        </w:rPr>
      </w:pPr>
    </w:p>
    <w:p w14:paraId="6F8C34E1" w14:textId="70D59857" w:rsidR="00737882" w:rsidRPr="0050349E" w:rsidRDefault="00737882" w:rsidP="000335D3">
      <w:pPr>
        <w:rPr>
          <w:rFonts w:ascii="Times New Roman" w:eastAsia="Times New Roman" w:hAnsi="Times New Roman" w:cs="Times New Roman"/>
          <w:shd w:val="clear" w:color="auto" w:fill="FFFFFF"/>
        </w:rPr>
      </w:pPr>
    </w:p>
    <w:p w14:paraId="4D424481" w14:textId="024AEF4B" w:rsidR="00737882" w:rsidRPr="0050349E" w:rsidRDefault="00737882" w:rsidP="000335D3">
      <w:pPr>
        <w:rPr>
          <w:rFonts w:ascii="Times New Roman" w:eastAsia="Times New Roman" w:hAnsi="Times New Roman" w:cs="Times New Roman"/>
          <w:shd w:val="clear" w:color="auto" w:fill="FFFFFF"/>
        </w:rPr>
      </w:pPr>
    </w:p>
    <w:p w14:paraId="0FCACF57" w14:textId="7280EDD5" w:rsidR="00737882" w:rsidRPr="0050349E" w:rsidRDefault="00737882" w:rsidP="000335D3">
      <w:pPr>
        <w:rPr>
          <w:rFonts w:ascii="Times New Roman" w:eastAsia="Times New Roman" w:hAnsi="Times New Roman" w:cs="Times New Roman"/>
          <w:shd w:val="clear" w:color="auto" w:fill="FFFFFF"/>
        </w:rPr>
      </w:pPr>
    </w:p>
    <w:p w14:paraId="5731022F" w14:textId="0E2D9E04" w:rsidR="00737882" w:rsidRPr="0050349E" w:rsidRDefault="00737882" w:rsidP="000335D3">
      <w:pPr>
        <w:rPr>
          <w:rFonts w:ascii="Times New Roman" w:eastAsia="Times New Roman" w:hAnsi="Times New Roman" w:cs="Times New Roman"/>
          <w:shd w:val="clear" w:color="auto" w:fill="FFFFFF"/>
        </w:rPr>
      </w:pPr>
    </w:p>
    <w:p w14:paraId="0713CA3C" w14:textId="1D421DEA" w:rsidR="00737882" w:rsidRPr="0050349E" w:rsidRDefault="00737882" w:rsidP="000335D3">
      <w:pPr>
        <w:rPr>
          <w:rFonts w:ascii="Times New Roman" w:eastAsia="Times New Roman" w:hAnsi="Times New Roman" w:cs="Times New Roman"/>
          <w:shd w:val="clear" w:color="auto" w:fill="FFFFFF"/>
        </w:rPr>
      </w:pPr>
    </w:p>
    <w:p w14:paraId="4AC22067" w14:textId="673F3813" w:rsidR="00737882" w:rsidRPr="0050349E" w:rsidRDefault="00737882" w:rsidP="000335D3">
      <w:pPr>
        <w:rPr>
          <w:rFonts w:ascii="Times New Roman" w:eastAsia="Times New Roman" w:hAnsi="Times New Roman" w:cs="Times New Roman"/>
          <w:shd w:val="clear" w:color="auto" w:fill="FFFFFF"/>
        </w:rPr>
      </w:pPr>
    </w:p>
    <w:p w14:paraId="7F5713F4" w14:textId="77777777" w:rsidR="00737882" w:rsidRPr="0050349E" w:rsidRDefault="00737882" w:rsidP="000335D3">
      <w:pPr>
        <w:rPr>
          <w:rFonts w:ascii="Times New Roman" w:eastAsia="Times New Roman" w:hAnsi="Times New Roman" w:cs="Times New Roman"/>
          <w:shd w:val="clear" w:color="auto" w:fill="FFFFFF"/>
        </w:rPr>
      </w:pPr>
    </w:p>
    <w:p w14:paraId="0E381861" w14:textId="190C08B9" w:rsidR="00737882" w:rsidRPr="0050349E" w:rsidRDefault="00737882" w:rsidP="000335D3">
      <w:pPr>
        <w:rPr>
          <w:rFonts w:ascii="Times New Roman" w:eastAsia="Times New Roman" w:hAnsi="Times New Roman" w:cs="Times New Roman"/>
          <w:shd w:val="clear" w:color="auto" w:fill="FFFFFF"/>
        </w:rPr>
      </w:pPr>
    </w:p>
    <w:p w14:paraId="7DB75F9E" w14:textId="77777777" w:rsidR="00737882" w:rsidRPr="0050349E" w:rsidRDefault="00737882" w:rsidP="000335D3">
      <w:pPr>
        <w:rPr>
          <w:rFonts w:ascii="Times New Roman" w:eastAsia="Times New Roman" w:hAnsi="Times New Roman" w:cs="Times New Roman"/>
          <w:shd w:val="clear" w:color="auto" w:fill="FFFFFF"/>
        </w:rPr>
      </w:pPr>
    </w:p>
    <w:p w14:paraId="2C96E931" w14:textId="54C07629" w:rsidR="00786CD9" w:rsidRPr="0050349E" w:rsidRDefault="00786CD9" w:rsidP="000335D3">
      <w:pPr>
        <w:rPr>
          <w:rFonts w:ascii="Times New Roman" w:eastAsia="Times New Roman" w:hAnsi="Times New Roman" w:cs="Times New Roman"/>
          <w:b/>
          <w:bCs/>
          <w:shd w:val="clear" w:color="auto" w:fill="FFFFFF"/>
        </w:rPr>
      </w:pPr>
      <w:commentRangeStart w:id="3"/>
      <w:r w:rsidRPr="0050349E">
        <w:rPr>
          <w:rFonts w:ascii="Times New Roman" w:eastAsia="Times New Roman" w:hAnsi="Times New Roman" w:cs="Times New Roman"/>
          <w:b/>
          <w:bCs/>
          <w:shd w:val="clear" w:color="auto" w:fill="FFFFFF"/>
        </w:rPr>
        <w:lastRenderedPageBreak/>
        <w:t>Key</w:t>
      </w:r>
      <w:commentRangeEnd w:id="3"/>
      <w:r w:rsidR="00CA38AA" w:rsidRPr="0050349E">
        <w:rPr>
          <w:rStyle w:val="CommentReference"/>
          <w:rFonts w:ascii="Times New Roman" w:hAnsi="Times New Roman" w:cs="Times New Roman"/>
          <w:b/>
          <w:bCs/>
          <w:sz w:val="24"/>
          <w:szCs w:val="24"/>
        </w:rPr>
        <w:commentReference w:id="3"/>
      </w:r>
      <w:r w:rsidRPr="0050349E">
        <w:rPr>
          <w:rFonts w:ascii="Times New Roman" w:eastAsia="Times New Roman" w:hAnsi="Times New Roman" w:cs="Times New Roman"/>
          <w:b/>
          <w:bCs/>
          <w:shd w:val="clear" w:color="auto" w:fill="FFFFFF"/>
        </w:rPr>
        <w:t xml:space="preserve"> Points</w:t>
      </w:r>
    </w:p>
    <w:p w14:paraId="70A343F8" w14:textId="77777777" w:rsidR="00786CD9" w:rsidRPr="0050349E" w:rsidRDefault="00786CD9" w:rsidP="000335D3">
      <w:pPr>
        <w:rPr>
          <w:rFonts w:ascii="Times New Roman" w:eastAsia="Times New Roman" w:hAnsi="Times New Roman" w:cs="Times New Roman"/>
          <w:shd w:val="clear" w:color="auto" w:fill="FFFFFF"/>
        </w:rPr>
      </w:pPr>
    </w:p>
    <w:p w14:paraId="78D73F09" w14:textId="77777777" w:rsidR="00363D6E" w:rsidRPr="0050349E" w:rsidRDefault="00CA38AA" w:rsidP="00363D6E">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Question</w:t>
      </w:r>
    </w:p>
    <w:p w14:paraId="45391E49" w14:textId="6EFB24A3" w:rsidR="00363D6E" w:rsidRPr="0050349E" w:rsidRDefault="00363D6E"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To what extent has the </w:t>
      </w:r>
      <w:r w:rsidRPr="0050349E">
        <w:rPr>
          <w:rFonts w:ascii="Times New Roman" w:eastAsia="Times New Roman" w:hAnsi="Times New Roman" w:cs="Times New Roman"/>
          <w:i/>
          <w:iCs/>
          <w:shd w:val="clear" w:color="auto" w:fill="FFFFFF"/>
        </w:rPr>
        <w:t>Protect Chicago Plus</w:t>
      </w:r>
      <w:r w:rsidRPr="0050349E">
        <w:rPr>
          <w:rFonts w:ascii="Times New Roman" w:eastAsia="Times New Roman" w:hAnsi="Times New Roman" w:cs="Times New Roman"/>
          <w:shd w:val="clear" w:color="auto" w:fill="FFFFFF"/>
        </w:rPr>
        <w:t xml:space="preserve"> </w:t>
      </w:r>
      <w:r w:rsidR="007B7000" w:rsidRPr="0050349E">
        <w:rPr>
          <w:rFonts w:ascii="Times New Roman" w:eastAsia="Times New Roman" w:hAnsi="Times New Roman" w:cs="Times New Roman"/>
          <w:shd w:val="clear" w:color="auto" w:fill="FFFFFF"/>
        </w:rPr>
        <w:t xml:space="preserve">citywide vaccine equity </w:t>
      </w:r>
      <w:r w:rsidRPr="0050349E">
        <w:rPr>
          <w:rFonts w:ascii="Times New Roman" w:eastAsia="Times New Roman" w:hAnsi="Times New Roman" w:cs="Times New Roman"/>
          <w:shd w:val="clear" w:color="auto" w:fill="FFFFFF"/>
        </w:rPr>
        <w:t xml:space="preserve">plan improved the uptake of COVID-19 </w:t>
      </w:r>
      <w:r w:rsidRPr="0050349E">
        <w:rPr>
          <w:rFonts w:ascii="Times New Roman" w:hAnsi="Times New Roman" w:cs="Times New Roman"/>
        </w:rPr>
        <w:t xml:space="preserve">vaccine among </w:t>
      </w:r>
      <w:del w:id="4" w:author="Roesch, Pamela" w:date="2021-05-11T14:15:00Z">
        <w:r w:rsidRPr="0050349E" w:rsidDel="00EA3275">
          <w:rPr>
            <w:rFonts w:ascii="Times New Roman" w:hAnsi="Times New Roman" w:cs="Times New Roman"/>
          </w:rPr>
          <w:delText xml:space="preserve">the </w:delText>
        </w:r>
      </w:del>
      <w:commentRangeStart w:id="5"/>
      <w:r w:rsidR="007B7000" w:rsidRPr="0050349E">
        <w:rPr>
          <w:rFonts w:ascii="Times New Roman" w:hAnsi="Times New Roman" w:cs="Times New Roman"/>
        </w:rPr>
        <w:t xml:space="preserve">high </w:t>
      </w:r>
      <w:ins w:id="6" w:author="Roesch, Pamela" w:date="2021-05-11T14:17:00Z">
        <w:r w:rsidR="00EA3275">
          <w:rPr>
            <w:rFonts w:ascii="Times New Roman" w:hAnsi="Times New Roman" w:cs="Times New Roman"/>
          </w:rPr>
          <w:t>COVID-19</w:t>
        </w:r>
      </w:ins>
      <w:del w:id="7" w:author="Roesch, Pamela" w:date="2021-05-11T14:17:00Z">
        <w:r w:rsidR="007B7000" w:rsidRPr="0050349E" w:rsidDel="00EA3275">
          <w:rPr>
            <w:rFonts w:ascii="Times New Roman" w:hAnsi="Times New Roman" w:cs="Times New Roman"/>
          </w:rPr>
          <w:delText>community</w:delText>
        </w:r>
      </w:del>
      <w:r w:rsidR="007B7000" w:rsidRPr="0050349E">
        <w:rPr>
          <w:rFonts w:ascii="Times New Roman" w:hAnsi="Times New Roman" w:cs="Times New Roman"/>
        </w:rPr>
        <w:t xml:space="preserve"> vulnerability </w:t>
      </w:r>
      <w:commentRangeEnd w:id="5"/>
      <w:r w:rsidR="00EA3275">
        <w:rPr>
          <w:rStyle w:val="CommentReference"/>
        </w:rPr>
        <w:commentReference w:id="5"/>
      </w:r>
      <w:r w:rsidR="007B7000" w:rsidRPr="0050349E">
        <w:rPr>
          <w:rFonts w:ascii="Times New Roman" w:hAnsi="Times New Roman" w:cs="Times New Roman"/>
        </w:rPr>
        <w:t>index communities compared to all other communities in Chicago?</w:t>
      </w:r>
    </w:p>
    <w:p w14:paraId="2B72E209" w14:textId="7B77434A" w:rsidR="00CA38AA" w:rsidRPr="0050349E" w:rsidRDefault="00CA38AA"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Findings</w:t>
      </w:r>
    </w:p>
    <w:p w14:paraId="295D561C" w14:textId="37AAF538" w:rsidR="007B7000" w:rsidRPr="0050349E" w:rsidRDefault="007B7000" w:rsidP="000335D3">
      <w:pPr>
        <w:rPr>
          <w:rFonts w:ascii="Times New Roman" w:eastAsia="Times New Roman" w:hAnsi="Times New Roman" w:cs="Times New Roman"/>
          <w:shd w:val="clear" w:color="auto" w:fill="FFFFFF"/>
        </w:rPr>
      </w:pPr>
      <w:r w:rsidRPr="0050349E">
        <w:rPr>
          <w:rFonts w:ascii="Times New Roman" w:hAnsi="Times New Roman" w:cs="Times New Roman"/>
        </w:rPr>
        <w:t xml:space="preserve">Communities that rank highest on the COVID-19 vulnerability index </w:t>
      </w:r>
      <w:r w:rsidR="00907BBC" w:rsidRPr="0050349E">
        <w:rPr>
          <w:rFonts w:ascii="Times New Roman" w:hAnsi="Times New Roman" w:cs="Times New Roman"/>
        </w:rPr>
        <w:t xml:space="preserve">(CCVI) </w:t>
      </w:r>
      <w:r w:rsidRPr="0050349E">
        <w:rPr>
          <w:rFonts w:ascii="Times New Roman" w:hAnsi="Times New Roman" w:cs="Times New Roman"/>
        </w:rPr>
        <w:t xml:space="preserve">have lower COVID-19 vaccination coverage, compared to all other communities in Chicago. </w:t>
      </w:r>
      <w:r w:rsidR="00907BBC" w:rsidRPr="0050349E">
        <w:rPr>
          <w:rFonts w:ascii="Times New Roman" w:hAnsi="Times New Roman" w:cs="Times New Roman"/>
        </w:rPr>
        <w:t>The</w:t>
      </w:r>
      <w:r w:rsidRPr="0050349E">
        <w:rPr>
          <w:rFonts w:ascii="Times New Roman" w:hAnsi="Times New Roman" w:cs="Times New Roman"/>
        </w:rPr>
        <w:t xml:space="preserve"> gap </w:t>
      </w:r>
      <w:r w:rsidR="00907BBC" w:rsidRPr="0050349E">
        <w:rPr>
          <w:rFonts w:ascii="Times New Roman" w:hAnsi="Times New Roman" w:cs="Times New Roman"/>
        </w:rPr>
        <w:t xml:space="preserve">between high CCVI communities and all other communities </w:t>
      </w:r>
      <w:r w:rsidRPr="0050349E">
        <w:rPr>
          <w:rFonts w:ascii="Times New Roman" w:hAnsi="Times New Roman" w:cs="Times New Roman"/>
        </w:rPr>
        <w:t xml:space="preserve">narrowed after the initial </w:t>
      </w:r>
      <w:r w:rsidR="00907BBC" w:rsidRPr="0050349E">
        <w:rPr>
          <w:rFonts w:ascii="Times New Roman" w:hAnsi="Times New Roman" w:cs="Times New Roman"/>
        </w:rPr>
        <w:t>implementation</w:t>
      </w:r>
      <w:r w:rsidRPr="0050349E">
        <w:rPr>
          <w:rFonts w:ascii="Times New Roman" w:hAnsi="Times New Roman" w:cs="Times New Roman"/>
        </w:rPr>
        <w:t xml:space="preserve"> of the vaccine equity plan</w:t>
      </w:r>
      <w:r w:rsidR="00907BBC" w:rsidRPr="0050349E">
        <w:rPr>
          <w:rFonts w:ascii="Times New Roman" w:hAnsi="Times New Roman" w:cs="Times New Roman"/>
        </w:rPr>
        <w:t>. However, as vaccine eligibility restrictions were lifted in late March</w:t>
      </w:r>
      <w:ins w:id="8" w:author="Roesch, Pamela" w:date="2021-05-11T14:17:00Z">
        <w:r w:rsidR="00EA3275">
          <w:rPr>
            <w:rFonts w:ascii="Times New Roman" w:hAnsi="Times New Roman" w:cs="Times New Roman"/>
          </w:rPr>
          <w:t>,</w:t>
        </w:r>
      </w:ins>
      <w:r w:rsidR="00907BBC" w:rsidRPr="0050349E">
        <w:rPr>
          <w:rFonts w:ascii="Times New Roman" w:hAnsi="Times New Roman" w:cs="Times New Roman"/>
        </w:rPr>
        <w:t xml:space="preserve"> the gap between communities widened- demonstrating the impact and need for vaccine equity strategies. </w:t>
      </w:r>
    </w:p>
    <w:p w14:paraId="3242BB35" w14:textId="5755E7A5" w:rsidR="00CA38AA" w:rsidRPr="0050349E" w:rsidRDefault="00CA38AA"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Meaning </w:t>
      </w:r>
    </w:p>
    <w:p w14:paraId="15A49676" w14:textId="01292C02" w:rsidR="00CA38AA" w:rsidRPr="0050349E" w:rsidRDefault="007B7000"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Vaccine equity plans are essential in increasing</w:t>
      </w:r>
      <w:r w:rsidR="00907BBC" w:rsidRPr="0050349E">
        <w:rPr>
          <w:rFonts w:ascii="Times New Roman" w:eastAsia="Times New Roman" w:hAnsi="Times New Roman" w:cs="Times New Roman"/>
          <w:shd w:val="clear" w:color="auto" w:fill="FFFFFF"/>
        </w:rPr>
        <w:t xml:space="preserve"> and maintaining</w:t>
      </w:r>
      <w:r w:rsidRPr="0050349E">
        <w:rPr>
          <w:rFonts w:ascii="Times New Roman" w:eastAsia="Times New Roman" w:hAnsi="Times New Roman" w:cs="Times New Roman"/>
          <w:shd w:val="clear" w:color="auto" w:fill="FFFFFF"/>
        </w:rPr>
        <w:t xml:space="preserve"> uptake among populations most impacted by COVID-19. </w:t>
      </w:r>
    </w:p>
    <w:p w14:paraId="47D8A962" w14:textId="77777777" w:rsidR="007B7000" w:rsidRPr="0050349E" w:rsidRDefault="007B7000" w:rsidP="000335D3">
      <w:pPr>
        <w:rPr>
          <w:rFonts w:ascii="Times New Roman" w:eastAsia="Times New Roman" w:hAnsi="Times New Roman" w:cs="Times New Roman"/>
          <w:shd w:val="clear" w:color="auto" w:fill="FFFFFF"/>
        </w:rPr>
      </w:pPr>
    </w:p>
    <w:p w14:paraId="6204A150" w14:textId="77777777" w:rsidR="00737882" w:rsidRPr="0050349E" w:rsidRDefault="00737882" w:rsidP="000335D3">
      <w:pPr>
        <w:rPr>
          <w:rFonts w:ascii="Times New Roman" w:eastAsia="Times New Roman" w:hAnsi="Times New Roman" w:cs="Times New Roman"/>
          <w:b/>
          <w:bCs/>
          <w:shd w:val="clear" w:color="auto" w:fill="FFFFFF"/>
        </w:rPr>
      </w:pPr>
    </w:p>
    <w:p w14:paraId="23308E51" w14:textId="77777777" w:rsidR="00737882" w:rsidRPr="0050349E" w:rsidRDefault="00737882" w:rsidP="000335D3">
      <w:pPr>
        <w:rPr>
          <w:rFonts w:ascii="Times New Roman" w:eastAsia="Times New Roman" w:hAnsi="Times New Roman" w:cs="Times New Roman"/>
          <w:b/>
          <w:bCs/>
          <w:shd w:val="clear" w:color="auto" w:fill="FFFFFF"/>
        </w:rPr>
      </w:pPr>
    </w:p>
    <w:p w14:paraId="0F956418" w14:textId="77777777" w:rsidR="00737882" w:rsidRPr="0050349E" w:rsidRDefault="00737882" w:rsidP="000335D3">
      <w:pPr>
        <w:rPr>
          <w:rFonts w:ascii="Times New Roman" w:eastAsia="Times New Roman" w:hAnsi="Times New Roman" w:cs="Times New Roman"/>
          <w:b/>
          <w:bCs/>
          <w:shd w:val="clear" w:color="auto" w:fill="FFFFFF"/>
        </w:rPr>
      </w:pPr>
    </w:p>
    <w:p w14:paraId="7D02FFDE" w14:textId="77777777" w:rsidR="00737882" w:rsidRPr="0050349E" w:rsidRDefault="00737882" w:rsidP="000335D3">
      <w:pPr>
        <w:rPr>
          <w:rFonts w:ascii="Times New Roman" w:eastAsia="Times New Roman" w:hAnsi="Times New Roman" w:cs="Times New Roman"/>
          <w:b/>
          <w:bCs/>
          <w:shd w:val="clear" w:color="auto" w:fill="FFFFFF"/>
        </w:rPr>
      </w:pPr>
    </w:p>
    <w:p w14:paraId="797D533F" w14:textId="77777777" w:rsidR="00737882" w:rsidRPr="0050349E" w:rsidRDefault="00737882" w:rsidP="000335D3">
      <w:pPr>
        <w:rPr>
          <w:rFonts w:ascii="Times New Roman" w:eastAsia="Times New Roman" w:hAnsi="Times New Roman" w:cs="Times New Roman"/>
          <w:b/>
          <w:bCs/>
          <w:shd w:val="clear" w:color="auto" w:fill="FFFFFF"/>
        </w:rPr>
      </w:pPr>
    </w:p>
    <w:p w14:paraId="1D937D24" w14:textId="77777777" w:rsidR="00737882" w:rsidRPr="0050349E" w:rsidRDefault="00737882" w:rsidP="000335D3">
      <w:pPr>
        <w:rPr>
          <w:rFonts w:ascii="Times New Roman" w:eastAsia="Times New Roman" w:hAnsi="Times New Roman" w:cs="Times New Roman"/>
          <w:b/>
          <w:bCs/>
          <w:shd w:val="clear" w:color="auto" w:fill="FFFFFF"/>
        </w:rPr>
      </w:pPr>
    </w:p>
    <w:p w14:paraId="7F861450" w14:textId="77777777" w:rsidR="00737882" w:rsidRPr="0050349E" w:rsidRDefault="00737882" w:rsidP="000335D3">
      <w:pPr>
        <w:rPr>
          <w:rFonts w:ascii="Times New Roman" w:eastAsia="Times New Roman" w:hAnsi="Times New Roman" w:cs="Times New Roman"/>
          <w:b/>
          <w:bCs/>
          <w:shd w:val="clear" w:color="auto" w:fill="FFFFFF"/>
        </w:rPr>
      </w:pPr>
    </w:p>
    <w:p w14:paraId="33ED666B" w14:textId="77777777" w:rsidR="00737882" w:rsidRPr="0050349E" w:rsidRDefault="00737882" w:rsidP="000335D3">
      <w:pPr>
        <w:rPr>
          <w:rFonts w:ascii="Times New Roman" w:eastAsia="Times New Roman" w:hAnsi="Times New Roman" w:cs="Times New Roman"/>
          <w:b/>
          <w:bCs/>
          <w:shd w:val="clear" w:color="auto" w:fill="FFFFFF"/>
        </w:rPr>
      </w:pPr>
    </w:p>
    <w:p w14:paraId="5D9E1910" w14:textId="77777777" w:rsidR="00737882" w:rsidRPr="0050349E" w:rsidRDefault="00737882" w:rsidP="000335D3">
      <w:pPr>
        <w:rPr>
          <w:rFonts w:ascii="Times New Roman" w:eastAsia="Times New Roman" w:hAnsi="Times New Roman" w:cs="Times New Roman"/>
          <w:b/>
          <w:bCs/>
          <w:shd w:val="clear" w:color="auto" w:fill="FFFFFF"/>
        </w:rPr>
      </w:pPr>
    </w:p>
    <w:p w14:paraId="1324C1E7" w14:textId="77777777" w:rsidR="00737882" w:rsidRPr="0050349E" w:rsidRDefault="00737882" w:rsidP="000335D3">
      <w:pPr>
        <w:rPr>
          <w:rFonts w:ascii="Times New Roman" w:eastAsia="Times New Roman" w:hAnsi="Times New Roman" w:cs="Times New Roman"/>
          <w:b/>
          <w:bCs/>
          <w:shd w:val="clear" w:color="auto" w:fill="FFFFFF"/>
        </w:rPr>
      </w:pPr>
    </w:p>
    <w:p w14:paraId="2E28E225" w14:textId="77777777" w:rsidR="00737882" w:rsidRPr="0050349E" w:rsidRDefault="00737882" w:rsidP="000335D3">
      <w:pPr>
        <w:rPr>
          <w:rFonts w:ascii="Times New Roman" w:eastAsia="Times New Roman" w:hAnsi="Times New Roman" w:cs="Times New Roman"/>
          <w:b/>
          <w:bCs/>
          <w:shd w:val="clear" w:color="auto" w:fill="FFFFFF"/>
        </w:rPr>
      </w:pPr>
    </w:p>
    <w:p w14:paraId="344DBAA2" w14:textId="77777777" w:rsidR="00737882" w:rsidRPr="0050349E" w:rsidRDefault="00737882" w:rsidP="000335D3">
      <w:pPr>
        <w:rPr>
          <w:rFonts w:ascii="Times New Roman" w:eastAsia="Times New Roman" w:hAnsi="Times New Roman" w:cs="Times New Roman"/>
          <w:b/>
          <w:bCs/>
          <w:shd w:val="clear" w:color="auto" w:fill="FFFFFF"/>
        </w:rPr>
      </w:pPr>
    </w:p>
    <w:p w14:paraId="343B7C49" w14:textId="77777777" w:rsidR="00737882" w:rsidRPr="0050349E" w:rsidRDefault="00737882" w:rsidP="000335D3">
      <w:pPr>
        <w:rPr>
          <w:rFonts w:ascii="Times New Roman" w:eastAsia="Times New Roman" w:hAnsi="Times New Roman" w:cs="Times New Roman"/>
          <w:b/>
          <w:bCs/>
          <w:shd w:val="clear" w:color="auto" w:fill="FFFFFF"/>
        </w:rPr>
      </w:pPr>
    </w:p>
    <w:p w14:paraId="67BCC9FA" w14:textId="77777777" w:rsidR="00737882" w:rsidRPr="0050349E" w:rsidRDefault="00737882" w:rsidP="000335D3">
      <w:pPr>
        <w:rPr>
          <w:rFonts w:ascii="Times New Roman" w:eastAsia="Times New Roman" w:hAnsi="Times New Roman" w:cs="Times New Roman"/>
          <w:b/>
          <w:bCs/>
          <w:shd w:val="clear" w:color="auto" w:fill="FFFFFF"/>
        </w:rPr>
      </w:pPr>
    </w:p>
    <w:p w14:paraId="4255DEC0" w14:textId="77777777" w:rsidR="00737882" w:rsidRPr="0050349E" w:rsidRDefault="00737882" w:rsidP="000335D3">
      <w:pPr>
        <w:rPr>
          <w:rFonts w:ascii="Times New Roman" w:eastAsia="Times New Roman" w:hAnsi="Times New Roman" w:cs="Times New Roman"/>
          <w:b/>
          <w:bCs/>
          <w:shd w:val="clear" w:color="auto" w:fill="FFFFFF"/>
        </w:rPr>
      </w:pPr>
    </w:p>
    <w:p w14:paraId="45162D8B" w14:textId="77777777" w:rsidR="00737882" w:rsidRPr="0050349E" w:rsidRDefault="00737882" w:rsidP="000335D3">
      <w:pPr>
        <w:rPr>
          <w:rFonts w:ascii="Times New Roman" w:eastAsia="Times New Roman" w:hAnsi="Times New Roman" w:cs="Times New Roman"/>
          <w:b/>
          <w:bCs/>
          <w:shd w:val="clear" w:color="auto" w:fill="FFFFFF"/>
        </w:rPr>
      </w:pPr>
    </w:p>
    <w:p w14:paraId="2539D206" w14:textId="77777777" w:rsidR="00737882" w:rsidRPr="0050349E" w:rsidRDefault="00737882" w:rsidP="000335D3">
      <w:pPr>
        <w:rPr>
          <w:rFonts w:ascii="Times New Roman" w:eastAsia="Times New Roman" w:hAnsi="Times New Roman" w:cs="Times New Roman"/>
          <w:b/>
          <w:bCs/>
          <w:shd w:val="clear" w:color="auto" w:fill="FFFFFF"/>
        </w:rPr>
      </w:pPr>
    </w:p>
    <w:p w14:paraId="0C6A73A3" w14:textId="77777777" w:rsidR="00737882" w:rsidRPr="0050349E" w:rsidRDefault="00737882" w:rsidP="000335D3">
      <w:pPr>
        <w:rPr>
          <w:rFonts w:ascii="Times New Roman" w:eastAsia="Times New Roman" w:hAnsi="Times New Roman" w:cs="Times New Roman"/>
          <w:b/>
          <w:bCs/>
          <w:shd w:val="clear" w:color="auto" w:fill="FFFFFF"/>
        </w:rPr>
      </w:pPr>
    </w:p>
    <w:p w14:paraId="1F6BF121" w14:textId="77777777" w:rsidR="00737882" w:rsidRPr="0050349E" w:rsidRDefault="00737882" w:rsidP="000335D3">
      <w:pPr>
        <w:rPr>
          <w:rFonts w:ascii="Times New Roman" w:eastAsia="Times New Roman" w:hAnsi="Times New Roman" w:cs="Times New Roman"/>
          <w:b/>
          <w:bCs/>
          <w:shd w:val="clear" w:color="auto" w:fill="FFFFFF"/>
        </w:rPr>
      </w:pPr>
    </w:p>
    <w:p w14:paraId="3BA4460A" w14:textId="77777777" w:rsidR="00737882" w:rsidRPr="0050349E" w:rsidRDefault="00737882" w:rsidP="000335D3">
      <w:pPr>
        <w:rPr>
          <w:rFonts w:ascii="Times New Roman" w:eastAsia="Times New Roman" w:hAnsi="Times New Roman" w:cs="Times New Roman"/>
          <w:b/>
          <w:bCs/>
          <w:shd w:val="clear" w:color="auto" w:fill="FFFFFF"/>
        </w:rPr>
      </w:pPr>
    </w:p>
    <w:p w14:paraId="660080F4" w14:textId="77777777" w:rsidR="00737882" w:rsidRPr="0050349E" w:rsidRDefault="00737882" w:rsidP="000335D3">
      <w:pPr>
        <w:rPr>
          <w:rFonts w:ascii="Times New Roman" w:eastAsia="Times New Roman" w:hAnsi="Times New Roman" w:cs="Times New Roman"/>
          <w:b/>
          <w:bCs/>
          <w:shd w:val="clear" w:color="auto" w:fill="FFFFFF"/>
        </w:rPr>
      </w:pPr>
    </w:p>
    <w:p w14:paraId="4C000550" w14:textId="77777777" w:rsidR="00737882" w:rsidRPr="0050349E" w:rsidRDefault="00737882" w:rsidP="000335D3">
      <w:pPr>
        <w:rPr>
          <w:rFonts w:ascii="Times New Roman" w:eastAsia="Times New Roman" w:hAnsi="Times New Roman" w:cs="Times New Roman"/>
          <w:b/>
          <w:bCs/>
          <w:shd w:val="clear" w:color="auto" w:fill="FFFFFF"/>
        </w:rPr>
      </w:pPr>
    </w:p>
    <w:p w14:paraId="0F51C7B6" w14:textId="77777777" w:rsidR="00737882" w:rsidRPr="0050349E" w:rsidRDefault="00737882" w:rsidP="000335D3">
      <w:pPr>
        <w:rPr>
          <w:rFonts w:ascii="Times New Roman" w:eastAsia="Times New Roman" w:hAnsi="Times New Roman" w:cs="Times New Roman"/>
          <w:b/>
          <w:bCs/>
          <w:shd w:val="clear" w:color="auto" w:fill="FFFFFF"/>
        </w:rPr>
      </w:pPr>
    </w:p>
    <w:p w14:paraId="497FB8B7" w14:textId="77777777" w:rsidR="00737882" w:rsidRPr="0050349E" w:rsidRDefault="00737882" w:rsidP="000335D3">
      <w:pPr>
        <w:rPr>
          <w:rFonts w:ascii="Times New Roman" w:eastAsia="Times New Roman" w:hAnsi="Times New Roman" w:cs="Times New Roman"/>
          <w:b/>
          <w:bCs/>
          <w:shd w:val="clear" w:color="auto" w:fill="FFFFFF"/>
        </w:rPr>
      </w:pPr>
    </w:p>
    <w:p w14:paraId="3C913233" w14:textId="77777777" w:rsidR="00737882" w:rsidRPr="0050349E" w:rsidRDefault="00737882" w:rsidP="000335D3">
      <w:pPr>
        <w:rPr>
          <w:rFonts w:ascii="Times New Roman" w:eastAsia="Times New Roman" w:hAnsi="Times New Roman" w:cs="Times New Roman"/>
          <w:b/>
          <w:bCs/>
          <w:shd w:val="clear" w:color="auto" w:fill="FFFFFF"/>
        </w:rPr>
      </w:pPr>
    </w:p>
    <w:p w14:paraId="0BF6DB22" w14:textId="77777777" w:rsidR="00737882" w:rsidRPr="0050349E" w:rsidRDefault="00737882" w:rsidP="000335D3">
      <w:pPr>
        <w:rPr>
          <w:rFonts w:ascii="Times New Roman" w:eastAsia="Times New Roman" w:hAnsi="Times New Roman" w:cs="Times New Roman"/>
          <w:b/>
          <w:bCs/>
          <w:shd w:val="clear" w:color="auto" w:fill="FFFFFF"/>
        </w:rPr>
      </w:pPr>
    </w:p>
    <w:p w14:paraId="1D2115E2" w14:textId="77777777" w:rsidR="00737882" w:rsidRPr="0050349E" w:rsidRDefault="00737882" w:rsidP="000335D3">
      <w:pPr>
        <w:rPr>
          <w:rFonts w:ascii="Times New Roman" w:eastAsia="Times New Roman" w:hAnsi="Times New Roman" w:cs="Times New Roman"/>
          <w:b/>
          <w:bCs/>
          <w:shd w:val="clear" w:color="auto" w:fill="FFFFFF"/>
        </w:rPr>
      </w:pPr>
    </w:p>
    <w:p w14:paraId="5ABDAD0F" w14:textId="77777777" w:rsidR="00737882" w:rsidRPr="0050349E" w:rsidRDefault="00737882" w:rsidP="000335D3">
      <w:pPr>
        <w:rPr>
          <w:rFonts w:ascii="Times New Roman" w:eastAsia="Times New Roman" w:hAnsi="Times New Roman" w:cs="Times New Roman"/>
          <w:b/>
          <w:bCs/>
          <w:shd w:val="clear" w:color="auto" w:fill="FFFFFF"/>
        </w:rPr>
      </w:pPr>
    </w:p>
    <w:p w14:paraId="781526A3" w14:textId="77777777" w:rsidR="00737882" w:rsidRPr="0050349E" w:rsidRDefault="00737882" w:rsidP="000335D3">
      <w:pPr>
        <w:rPr>
          <w:rFonts w:ascii="Times New Roman" w:eastAsia="Times New Roman" w:hAnsi="Times New Roman" w:cs="Times New Roman"/>
          <w:b/>
          <w:bCs/>
          <w:shd w:val="clear" w:color="auto" w:fill="FFFFFF"/>
        </w:rPr>
      </w:pPr>
    </w:p>
    <w:p w14:paraId="447E15C6" w14:textId="77777777" w:rsidR="00737882" w:rsidRPr="0050349E" w:rsidRDefault="00737882" w:rsidP="000335D3">
      <w:pPr>
        <w:rPr>
          <w:rFonts w:ascii="Times New Roman" w:eastAsia="Times New Roman" w:hAnsi="Times New Roman" w:cs="Times New Roman"/>
          <w:b/>
          <w:bCs/>
          <w:shd w:val="clear" w:color="auto" w:fill="FFFFFF"/>
        </w:rPr>
      </w:pPr>
    </w:p>
    <w:p w14:paraId="1B6820C9" w14:textId="5E78345F" w:rsidR="00321E4E" w:rsidRPr="0050349E" w:rsidRDefault="00321E4E" w:rsidP="000335D3">
      <w:pPr>
        <w:rPr>
          <w:rFonts w:ascii="Times New Roman" w:eastAsia="Times New Roman" w:hAnsi="Times New Roman" w:cs="Times New Roman"/>
          <w:b/>
          <w:bCs/>
          <w:shd w:val="clear" w:color="auto" w:fill="FFFFFF"/>
        </w:rPr>
      </w:pPr>
      <w:commentRangeStart w:id="9"/>
      <w:r w:rsidRPr="0050349E">
        <w:rPr>
          <w:rFonts w:ascii="Times New Roman" w:eastAsia="Times New Roman" w:hAnsi="Times New Roman" w:cs="Times New Roman"/>
          <w:b/>
          <w:bCs/>
          <w:shd w:val="clear" w:color="auto" w:fill="FFFFFF"/>
        </w:rPr>
        <w:t>Abstract</w:t>
      </w:r>
      <w:commentRangeEnd w:id="9"/>
      <w:r w:rsidR="005D3DBD" w:rsidRPr="0050349E">
        <w:rPr>
          <w:rStyle w:val="CommentReference"/>
          <w:rFonts w:ascii="Times New Roman" w:hAnsi="Times New Roman" w:cs="Times New Roman"/>
          <w:b/>
          <w:bCs/>
          <w:sz w:val="24"/>
          <w:szCs w:val="24"/>
        </w:rPr>
        <w:commentReference w:id="9"/>
      </w:r>
      <w:r w:rsidRPr="0050349E">
        <w:rPr>
          <w:rFonts w:ascii="Times New Roman" w:eastAsia="Times New Roman" w:hAnsi="Times New Roman" w:cs="Times New Roman"/>
          <w:b/>
          <w:bCs/>
          <w:shd w:val="clear" w:color="auto" w:fill="FFFFFF"/>
        </w:rPr>
        <w:t xml:space="preserve"> </w:t>
      </w:r>
    </w:p>
    <w:p w14:paraId="720A7E13" w14:textId="0818258E" w:rsidR="00321E4E" w:rsidRPr="0050349E" w:rsidRDefault="005D3DBD" w:rsidP="000335D3">
      <w:pPr>
        <w:rPr>
          <w:rFonts w:ascii="Times New Roman" w:hAnsi="Times New Roman" w:cs="Times New Roman"/>
        </w:rPr>
      </w:pPr>
      <w:r w:rsidRPr="0050349E">
        <w:rPr>
          <w:rFonts w:ascii="Times New Roman" w:eastAsia="Times New Roman" w:hAnsi="Times New Roman" w:cs="Times New Roman"/>
          <w:shd w:val="clear" w:color="auto" w:fill="FFFFFF"/>
        </w:rPr>
        <w:t xml:space="preserve">Importance: </w:t>
      </w:r>
      <w:r w:rsidRPr="0050349E">
        <w:rPr>
          <w:rFonts w:ascii="Times New Roman" w:hAnsi="Times New Roman" w:cs="Times New Roman"/>
        </w:rPr>
        <w:t xml:space="preserve">COVID-19 vaccination is one of the </w:t>
      </w:r>
      <w:r w:rsidR="008F43ED">
        <w:rPr>
          <w:rFonts w:ascii="Times New Roman" w:hAnsi="Times New Roman" w:cs="Times New Roman"/>
        </w:rPr>
        <w:t>most effective</w:t>
      </w:r>
      <w:r w:rsidR="008F43ED" w:rsidRPr="0050349E">
        <w:rPr>
          <w:rFonts w:ascii="Times New Roman" w:hAnsi="Times New Roman" w:cs="Times New Roman"/>
        </w:rPr>
        <w:t xml:space="preserve"> </w:t>
      </w:r>
      <w:r w:rsidRPr="0050349E">
        <w:rPr>
          <w:rFonts w:ascii="Times New Roman" w:hAnsi="Times New Roman" w:cs="Times New Roman"/>
        </w:rPr>
        <w:t>strategies to control spread and reduce morbidity and mortality</w:t>
      </w:r>
      <w:r w:rsidR="00907BBC" w:rsidRPr="0050349E">
        <w:rPr>
          <w:rFonts w:ascii="Times New Roman" w:hAnsi="Times New Roman" w:cs="Times New Roman"/>
        </w:rPr>
        <w:t xml:space="preserve">; </w:t>
      </w:r>
      <w:r w:rsidRPr="0050349E">
        <w:rPr>
          <w:rFonts w:ascii="Times New Roman" w:hAnsi="Times New Roman" w:cs="Times New Roman"/>
        </w:rPr>
        <w:t xml:space="preserve">rapid and equitable dissemination is required. </w:t>
      </w:r>
    </w:p>
    <w:p w14:paraId="5C5CA1E3" w14:textId="31EF47E2" w:rsidR="005D3DBD" w:rsidRPr="0050349E" w:rsidRDefault="005D3DBD"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Objective: To determine the impact of </w:t>
      </w:r>
      <w:r w:rsidRPr="0050349E">
        <w:rPr>
          <w:rFonts w:ascii="Times New Roman" w:eastAsia="Times New Roman" w:hAnsi="Times New Roman" w:cs="Times New Roman"/>
          <w:i/>
          <w:iCs/>
          <w:shd w:val="clear" w:color="auto" w:fill="FFFFFF"/>
        </w:rPr>
        <w:t>Protect Chicago Plus</w:t>
      </w:r>
      <w:r w:rsidRPr="0050349E">
        <w:rPr>
          <w:rFonts w:ascii="Times New Roman" w:eastAsia="Times New Roman" w:hAnsi="Times New Roman" w:cs="Times New Roman"/>
          <w:shd w:val="clear" w:color="auto" w:fill="FFFFFF"/>
        </w:rPr>
        <w:t xml:space="preserve"> on vaccine uptake in communities </w:t>
      </w:r>
      <w:del w:id="10" w:author="Roesch, Pamela" w:date="2021-05-11T14:19:00Z">
        <w:r w:rsidRPr="0050349E" w:rsidDel="00EA3275">
          <w:rPr>
            <w:rFonts w:ascii="Times New Roman" w:eastAsia="Times New Roman" w:hAnsi="Times New Roman" w:cs="Times New Roman"/>
            <w:shd w:val="clear" w:color="auto" w:fill="FFFFFF"/>
          </w:rPr>
          <w:delText xml:space="preserve">experiencing </w:delText>
        </w:r>
      </w:del>
      <w:ins w:id="11" w:author="Roesch, Pamela" w:date="2021-05-11T14:19:00Z">
        <w:r w:rsidR="00EA3275">
          <w:rPr>
            <w:rFonts w:ascii="Times New Roman" w:eastAsia="Times New Roman" w:hAnsi="Times New Roman" w:cs="Times New Roman"/>
            <w:shd w:val="clear" w:color="auto" w:fill="FFFFFF"/>
          </w:rPr>
          <w:t>with a</w:t>
        </w:r>
        <w:r w:rsidR="00EA3275" w:rsidRPr="0050349E">
          <w:rPr>
            <w:rFonts w:ascii="Times New Roman" w:eastAsia="Times New Roman" w:hAnsi="Times New Roman" w:cs="Times New Roman"/>
            <w:shd w:val="clear" w:color="auto" w:fill="FFFFFF"/>
          </w:rPr>
          <w:t xml:space="preserve"> </w:t>
        </w:r>
      </w:ins>
      <w:r w:rsidRPr="0050349E">
        <w:rPr>
          <w:rFonts w:ascii="Times New Roman" w:eastAsia="Times New Roman" w:hAnsi="Times New Roman" w:cs="Times New Roman"/>
          <w:shd w:val="clear" w:color="auto" w:fill="FFFFFF"/>
        </w:rPr>
        <w:t xml:space="preserve">high COVID-19 vulnerability index compared to all other communities. </w:t>
      </w:r>
    </w:p>
    <w:p w14:paraId="7E09E467" w14:textId="3DCB7E2D" w:rsidR="005D3DBD" w:rsidRPr="0050349E" w:rsidRDefault="005D3DBD"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Design: A</w:t>
      </w:r>
      <w:ins w:id="12" w:author="Roesch, Pamela" w:date="2021-05-11T14:20:00Z">
        <w:r w:rsidR="00EA3275">
          <w:rPr>
            <w:rFonts w:ascii="Times New Roman" w:eastAsia="Times New Roman" w:hAnsi="Times New Roman" w:cs="Times New Roman"/>
            <w:shd w:val="clear" w:color="auto" w:fill="FFFFFF"/>
          </w:rPr>
          <w:t xml:space="preserve"> </w:t>
        </w:r>
        <w:commentRangeStart w:id="13"/>
        <w:r w:rsidR="00EA3275">
          <w:rPr>
            <w:rFonts w:ascii="Times New Roman" w:eastAsia="Times New Roman" w:hAnsi="Times New Roman" w:cs="Times New Roman"/>
            <w:shd w:val="clear" w:color="auto" w:fill="FFFFFF"/>
          </w:rPr>
          <w:t>retrospective</w:t>
        </w:r>
      </w:ins>
      <w:del w:id="14" w:author="Roesch, Pamela" w:date="2021-05-11T14:20:00Z">
        <w:r w:rsidRPr="0050349E" w:rsidDel="00EA3275">
          <w:rPr>
            <w:rFonts w:ascii="Times New Roman" w:eastAsia="Times New Roman" w:hAnsi="Times New Roman" w:cs="Times New Roman"/>
            <w:shd w:val="clear" w:color="auto" w:fill="FFFFFF"/>
          </w:rPr>
          <w:delText>n</w:delText>
        </w:r>
      </w:del>
      <w:r w:rsidRPr="0050349E">
        <w:rPr>
          <w:rFonts w:ascii="Times New Roman" w:eastAsia="Times New Roman" w:hAnsi="Times New Roman" w:cs="Times New Roman"/>
          <w:shd w:val="clear" w:color="auto" w:fill="FFFFFF"/>
        </w:rPr>
        <w:t xml:space="preserve"> </w:t>
      </w:r>
      <w:commentRangeEnd w:id="13"/>
      <w:r w:rsidR="00EA3275">
        <w:rPr>
          <w:rStyle w:val="CommentReference"/>
        </w:rPr>
        <w:commentReference w:id="13"/>
      </w:r>
      <w:r w:rsidRPr="0050349E">
        <w:rPr>
          <w:rFonts w:ascii="Times New Roman" w:eastAsia="Times New Roman" w:hAnsi="Times New Roman" w:cs="Times New Roman"/>
          <w:shd w:val="clear" w:color="auto" w:fill="FFFFFF"/>
        </w:rPr>
        <w:t xml:space="preserve">interrupted time series analysis was conducted for a four-month period from December 29, 2020 through May 1, 2021, using publicly available de-identified data. </w:t>
      </w:r>
    </w:p>
    <w:p w14:paraId="3343BF9D" w14:textId="48D88659" w:rsidR="005D3DBD" w:rsidRPr="0050349E" w:rsidRDefault="005D3DBD"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Setting: </w:t>
      </w:r>
      <w:del w:id="15" w:author="Roesch, Pamela" w:date="2021-05-11T14:42:00Z">
        <w:r w:rsidRPr="0050349E" w:rsidDel="006477A8">
          <w:rPr>
            <w:rFonts w:ascii="Times New Roman" w:eastAsia="Times New Roman" w:hAnsi="Times New Roman" w:cs="Times New Roman"/>
            <w:shd w:val="clear" w:color="auto" w:fill="FFFFFF"/>
          </w:rPr>
          <w:delText xml:space="preserve">This study took place in </w:delText>
        </w:r>
      </w:del>
      <w:r w:rsidRPr="0050349E">
        <w:rPr>
          <w:rFonts w:ascii="Times New Roman" w:eastAsia="Times New Roman" w:hAnsi="Times New Roman" w:cs="Times New Roman"/>
          <w:shd w:val="clear" w:color="auto" w:fill="FFFFFF"/>
        </w:rPr>
        <w:t>Chicago, Illinois, United States.</w:t>
      </w:r>
    </w:p>
    <w:p w14:paraId="098C6A32" w14:textId="6675930E" w:rsidR="005D3DBD" w:rsidRPr="0050349E" w:rsidRDefault="005D3DBD"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Participants: </w:t>
      </w:r>
      <w:r w:rsidR="008F43ED">
        <w:rPr>
          <w:rFonts w:ascii="Times New Roman" w:eastAsia="Times New Roman" w:hAnsi="Times New Roman" w:cs="Times New Roman"/>
          <w:shd w:val="clear" w:color="auto" w:fill="FFFFFF"/>
        </w:rPr>
        <w:t xml:space="preserve">All Chicago residents </w:t>
      </w:r>
      <w:r w:rsidR="00874E9D">
        <w:rPr>
          <w:rFonts w:ascii="Times New Roman" w:eastAsia="Times New Roman" w:hAnsi="Times New Roman" w:cs="Times New Roman"/>
          <w:shd w:val="clear" w:color="auto" w:fill="FFFFFF"/>
        </w:rPr>
        <w:t xml:space="preserve">16 years of age and older </w:t>
      </w:r>
      <w:r w:rsidR="008F43ED">
        <w:rPr>
          <w:rFonts w:ascii="Times New Roman" w:eastAsia="Times New Roman" w:hAnsi="Times New Roman" w:cs="Times New Roman"/>
          <w:shd w:val="clear" w:color="auto" w:fill="FFFFFF"/>
        </w:rPr>
        <w:t xml:space="preserve">were eligible for the three COVID-19 vaccines (Pfizer BioNTech, </w:t>
      </w:r>
      <w:proofErr w:type="spellStart"/>
      <w:r w:rsidR="008F43ED">
        <w:rPr>
          <w:rFonts w:ascii="Times New Roman" w:eastAsia="Times New Roman" w:hAnsi="Times New Roman" w:cs="Times New Roman"/>
          <w:shd w:val="clear" w:color="auto" w:fill="FFFFFF"/>
        </w:rPr>
        <w:t>Moderna</w:t>
      </w:r>
      <w:proofErr w:type="spellEnd"/>
      <w:r w:rsidR="008F43ED">
        <w:rPr>
          <w:rFonts w:ascii="Times New Roman" w:eastAsia="Times New Roman" w:hAnsi="Times New Roman" w:cs="Times New Roman"/>
          <w:shd w:val="clear" w:color="auto" w:fill="FFFFFF"/>
        </w:rPr>
        <w:t>, and Johnson &amp; Johnson)</w:t>
      </w:r>
    </w:p>
    <w:p w14:paraId="566AADEE" w14:textId="4E530970" w:rsidR="005D3DBD" w:rsidRPr="0050349E" w:rsidRDefault="005D3DBD"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Main outcomes and measures: Vaccine </w:t>
      </w:r>
      <w:r w:rsidR="00737882" w:rsidRPr="0050349E">
        <w:rPr>
          <w:rFonts w:ascii="Times New Roman" w:eastAsia="Times New Roman" w:hAnsi="Times New Roman" w:cs="Times New Roman"/>
          <w:shd w:val="clear" w:color="auto" w:fill="FFFFFF"/>
        </w:rPr>
        <w:t xml:space="preserve">uptake </w:t>
      </w:r>
    </w:p>
    <w:p w14:paraId="18A2A464" w14:textId="7510D2A5" w:rsidR="005D3DBD" w:rsidRPr="0050349E" w:rsidRDefault="005D3DBD"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Results:</w:t>
      </w:r>
    </w:p>
    <w:p w14:paraId="216DEC8B" w14:textId="21053BF2" w:rsidR="005D3DBD" w:rsidRPr="0050349E" w:rsidRDefault="005D3DBD" w:rsidP="000335D3">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Conclusion and Relevance: </w:t>
      </w:r>
      <w:r w:rsidR="00907BBC" w:rsidRPr="0050349E">
        <w:rPr>
          <w:rFonts w:ascii="Times New Roman" w:eastAsia="Times New Roman" w:hAnsi="Times New Roman" w:cs="Times New Roman"/>
        </w:rPr>
        <w:t xml:space="preserve">City-wide implementation strategies can be effective to improve vaccine equity and address health disparities. </w:t>
      </w:r>
    </w:p>
    <w:p w14:paraId="490E8E34" w14:textId="77777777" w:rsidR="005D3DBD" w:rsidRPr="0050349E" w:rsidRDefault="005D3DBD" w:rsidP="000335D3">
      <w:pPr>
        <w:rPr>
          <w:rFonts w:ascii="Times New Roman" w:eastAsia="Times New Roman" w:hAnsi="Times New Roman" w:cs="Times New Roman"/>
          <w:shd w:val="clear" w:color="auto" w:fill="FFFFFF"/>
        </w:rPr>
      </w:pPr>
    </w:p>
    <w:p w14:paraId="09814334" w14:textId="77777777" w:rsidR="005D3DBD" w:rsidRPr="0050349E" w:rsidRDefault="005D3DBD" w:rsidP="000335D3">
      <w:pPr>
        <w:rPr>
          <w:rFonts w:ascii="Times New Roman" w:eastAsia="Times New Roman" w:hAnsi="Times New Roman" w:cs="Times New Roman"/>
          <w:shd w:val="clear" w:color="auto" w:fill="FFFFFF"/>
        </w:rPr>
      </w:pPr>
    </w:p>
    <w:p w14:paraId="5263F385" w14:textId="77777777" w:rsidR="00737882" w:rsidRPr="0050349E" w:rsidRDefault="00737882" w:rsidP="00980D15">
      <w:pPr>
        <w:rPr>
          <w:rFonts w:ascii="Times New Roman" w:eastAsia="Times New Roman" w:hAnsi="Times New Roman" w:cs="Times New Roman"/>
          <w:shd w:val="clear" w:color="auto" w:fill="FFFFFF"/>
        </w:rPr>
      </w:pPr>
    </w:p>
    <w:p w14:paraId="1D1BD13B" w14:textId="77777777" w:rsidR="00737882" w:rsidRPr="0050349E" w:rsidRDefault="00737882" w:rsidP="00980D15">
      <w:pPr>
        <w:rPr>
          <w:rFonts w:ascii="Times New Roman" w:eastAsia="Times New Roman" w:hAnsi="Times New Roman" w:cs="Times New Roman"/>
          <w:shd w:val="clear" w:color="auto" w:fill="FFFFFF"/>
        </w:rPr>
      </w:pPr>
    </w:p>
    <w:p w14:paraId="77F65390" w14:textId="77777777" w:rsidR="00737882" w:rsidRPr="0050349E" w:rsidRDefault="00737882" w:rsidP="00980D15">
      <w:pPr>
        <w:rPr>
          <w:rFonts w:ascii="Times New Roman" w:eastAsia="Times New Roman" w:hAnsi="Times New Roman" w:cs="Times New Roman"/>
          <w:shd w:val="clear" w:color="auto" w:fill="FFFFFF"/>
        </w:rPr>
      </w:pPr>
    </w:p>
    <w:p w14:paraId="109BB12F" w14:textId="77777777" w:rsidR="00737882" w:rsidRPr="0050349E" w:rsidRDefault="00737882" w:rsidP="00980D15">
      <w:pPr>
        <w:rPr>
          <w:rFonts w:ascii="Times New Roman" w:eastAsia="Times New Roman" w:hAnsi="Times New Roman" w:cs="Times New Roman"/>
          <w:shd w:val="clear" w:color="auto" w:fill="FFFFFF"/>
        </w:rPr>
      </w:pPr>
    </w:p>
    <w:p w14:paraId="6C587BC7" w14:textId="77777777" w:rsidR="00737882" w:rsidRPr="0050349E" w:rsidRDefault="00737882" w:rsidP="00980D15">
      <w:pPr>
        <w:rPr>
          <w:rFonts w:ascii="Times New Roman" w:eastAsia="Times New Roman" w:hAnsi="Times New Roman" w:cs="Times New Roman"/>
          <w:shd w:val="clear" w:color="auto" w:fill="FFFFFF"/>
        </w:rPr>
      </w:pPr>
    </w:p>
    <w:p w14:paraId="7BF13006" w14:textId="77777777" w:rsidR="00737882" w:rsidRPr="0050349E" w:rsidRDefault="00737882" w:rsidP="00980D15">
      <w:pPr>
        <w:rPr>
          <w:rFonts w:ascii="Times New Roman" w:eastAsia="Times New Roman" w:hAnsi="Times New Roman" w:cs="Times New Roman"/>
          <w:shd w:val="clear" w:color="auto" w:fill="FFFFFF"/>
        </w:rPr>
      </w:pPr>
    </w:p>
    <w:p w14:paraId="2FBBE3B1" w14:textId="77777777" w:rsidR="00737882" w:rsidRPr="0050349E" w:rsidRDefault="00737882" w:rsidP="00980D15">
      <w:pPr>
        <w:rPr>
          <w:rFonts w:ascii="Times New Roman" w:eastAsia="Times New Roman" w:hAnsi="Times New Roman" w:cs="Times New Roman"/>
          <w:shd w:val="clear" w:color="auto" w:fill="FFFFFF"/>
        </w:rPr>
      </w:pPr>
    </w:p>
    <w:p w14:paraId="5E26D879" w14:textId="77777777" w:rsidR="00737882" w:rsidRPr="0050349E" w:rsidRDefault="00737882" w:rsidP="00980D15">
      <w:pPr>
        <w:rPr>
          <w:rFonts w:ascii="Times New Roman" w:eastAsia="Times New Roman" w:hAnsi="Times New Roman" w:cs="Times New Roman"/>
          <w:shd w:val="clear" w:color="auto" w:fill="FFFFFF"/>
        </w:rPr>
      </w:pPr>
    </w:p>
    <w:p w14:paraId="53F344C2" w14:textId="77777777" w:rsidR="00737882" w:rsidRPr="0050349E" w:rsidRDefault="00737882" w:rsidP="00980D15">
      <w:pPr>
        <w:rPr>
          <w:rFonts w:ascii="Times New Roman" w:eastAsia="Times New Roman" w:hAnsi="Times New Roman" w:cs="Times New Roman"/>
          <w:shd w:val="clear" w:color="auto" w:fill="FFFFFF"/>
        </w:rPr>
      </w:pPr>
    </w:p>
    <w:p w14:paraId="73E5FA32" w14:textId="77777777" w:rsidR="00737882" w:rsidRPr="0050349E" w:rsidRDefault="00737882" w:rsidP="00980D15">
      <w:pPr>
        <w:rPr>
          <w:rFonts w:ascii="Times New Roman" w:eastAsia="Times New Roman" w:hAnsi="Times New Roman" w:cs="Times New Roman"/>
          <w:shd w:val="clear" w:color="auto" w:fill="FFFFFF"/>
        </w:rPr>
      </w:pPr>
    </w:p>
    <w:p w14:paraId="4958CF6F" w14:textId="77777777" w:rsidR="00737882" w:rsidRPr="0050349E" w:rsidRDefault="00737882" w:rsidP="00980D15">
      <w:pPr>
        <w:rPr>
          <w:rFonts w:ascii="Times New Roman" w:eastAsia="Times New Roman" w:hAnsi="Times New Roman" w:cs="Times New Roman"/>
          <w:shd w:val="clear" w:color="auto" w:fill="FFFFFF"/>
        </w:rPr>
      </w:pPr>
    </w:p>
    <w:p w14:paraId="6C23A26C" w14:textId="77777777" w:rsidR="00737882" w:rsidRPr="0050349E" w:rsidRDefault="00737882" w:rsidP="00980D15">
      <w:pPr>
        <w:rPr>
          <w:rFonts w:ascii="Times New Roman" w:eastAsia="Times New Roman" w:hAnsi="Times New Roman" w:cs="Times New Roman"/>
          <w:shd w:val="clear" w:color="auto" w:fill="FFFFFF"/>
        </w:rPr>
      </w:pPr>
    </w:p>
    <w:p w14:paraId="5A8B8A5F" w14:textId="77777777" w:rsidR="00737882" w:rsidRPr="0050349E" w:rsidRDefault="00737882" w:rsidP="00980D15">
      <w:pPr>
        <w:rPr>
          <w:rFonts w:ascii="Times New Roman" w:eastAsia="Times New Roman" w:hAnsi="Times New Roman" w:cs="Times New Roman"/>
          <w:shd w:val="clear" w:color="auto" w:fill="FFFFFF"/>
        </w:rPr>
      </w:pPr>
    </w:p>
    <w:p w14:paraId="0AB2515D" w14:textId="77777777" w:rsidR="00737882" w:rsidRPr="0050349E" w:rsidRDefault="00737882" w:rsidP="00980D15">
      <w:pPr>
        <w:rPr>
          <w:rFonts w:ascii="Times New Roman" w:eastAsia="Times New Roman" w:hAnsi="Times New Roman" w:cs="Times New Roman"/>
          <w:shd w:val="clear" w:color="auto" w:fill="FFFFFF"/>
        </w:rPr>
      </w:pPr>
    </w:p>
    <w:p w14:paraId="6374041F" w14:textId="77777777" w:rsidR="00737882" w:rsidRPr="0050349E" w:rsidRDefault="00737882" w:rsidP="00980D15">
      <w:pPr>
        <w:rPr>
          <w:rFonts w:ascii="Times New Roman" w:eastAsia="Times New Roman" w:hAnsi="Times New Roman" w:cs="Times New Roman"/>
          <w:shd w:val="clear" w:color="auto" w:fill="FFFFFF"/>
        </w:rPr>
      </w:pPr>
    </w:p>
    <w:p w14:paraId="44D4E126" w14:textId="77777777" w:rsidR="00737882" w:rsidRPr="0050349E" w:rsidRDefault="00737882" w:rsidP="00980D15">
      <w:pPr>
        <w:rPr>
          <w:rFonts w:ascii="Times New Roman" w:eastAsia="Times New Roman" w:hAnsi="Times New Roman" w:cs="Times New Roman"/>
          <w:shd w:val="clear" w:color="auto" w:fill="FFFFFF"/>
        </w:rPr>
      </w:pPr>
    </w:p>
    <w:p w14:paraId="455E3845" w14:textId="77777777" w:rsidR="00737882" w:rsidRPr="0050349E" w:rsidRDefault="00737882" w:rsidP="00980D15">
      <w:pPr>
        <w:rPr>
          <w:rFonts w:ascii="Times New Roman" w:eastAsia="Times New Roman" w:hAnsi="Times New Roman" w:cs="Times New Roman"/>
          <w:shd w:val="clear" w:color="auto" w:fill="FFFFFF"/>
        </w:rPr>
      </w:pPr>
    </w:p>
    <w:p w14:paraId="31394786" w14:textId="77777777" w:rsidR="00737882" w:rsidRPr="0050349E" w:rsidRDefault="00737882" w:rsidP="00980D15">
      <w:pPr>
        <w:rPr>
          <w:rFonts w:ascii="Times New Roman" w:eastAsia="Times New Roman" w:hAnsi="Times New Roman" w:cs="Times New Roman"/>
          <w:shd w:val="clear" w:color="auto" w:fill="FFFFFF"/>
        </w:rPr>
      </w:pPr>
    </w:p>
    <w:p w14:paraId="4172F920" w14:textId="77777777" w:rsidR="00737882" w:rsidRPr="0050349E" w:rsidRDefault="00737882" w:rsidP="00980D15">
      <w:pPr>
        <w:rPr>
          <w:rFonts w:ascii="Times New Roman" w:eastAsia="Times New Roman" w:hAnsi="Times New Roman" w:cs="Times New Roman"/>
          <w:shd w:val="clear" w:color="auto" w:fill="FFFFFF"/>
        </w:rPr>
      </w:pPr>
    </w:p>
    <w:p w14:paraId="1D987C74" w14:textId="77777777" w:rsidR="00737882" w:rsidRPr="0050349E" w:rsidRDefault="00737882" w:rsidP="00980D15">
      <w:pPr>
        <w:rPr>
          <w:rFonts w:ascii="Times New Roman" w:eastAsia="Times New Roman" w:hAnsi="Times New Roman" w:cs="Times New Roman"/>
          <w:shd w:val="clear" w:color="auto" w:fill="FFFFFF"/>
        </w:rPr>
      </w:pPr>
    </w:p>
    <w:p w14:paraId="42866446" w14:textId="77777777" w:rsidR="00737882" w:rsidRPr="0050349E" w:rsidRDefault="00737882" w:rsidP="00980D15">
      <w:pPr>
        <w:rPr>
          <w:rFonts w:ascii="Times New Roman" w:eastAsia="Times New Roman" w:hAnsi="Times New Roman" w:cs="Times New Roman"/>
          <w:shd w:val="clear" w:color="auto" w:fill="FFFFFF"/>
        </w:rPr>
      </w:pPr>
    </w:p>
    <w:p w14:paraId="7A21B8BC" w14:textId="77777777" w:rsidR="00737882" w:rsidRPr="0050349E" w:rsidRDefault="00737882" w:rsidP="00980D15">
      <w:pPr>
        <w:rPr>
          <w:rFonts w:ascii="Times New Roman" w:eastAsia="Times New Roman" w:hAnsi="Times New Roman" w:cs="Times New Roman"/>
          <w:shd w:val="clear" w:color="auto" w:fill="FFFFFF"/>
        </w:rPr>
      </w:pPr>
    </w:p>
    <w:p w14:paraId="2436D38C" w14:textId="77777777" w:rsidR="00737882" w:rsidRPr="0050349E" w:rsidRDefault="00737882" w:rsidP="00980D15">
      <w:pPr>
        <w:rPr>
          <w:rFonts w:ascii="Times New Roman" w:eastAsia="Times New Roman" w:hAnsi="Times New Roman" w:cs="Times New Roman"/>
          <w:shd w:val="clear" w:color="auto" w:fill="FFFFFF"/>
        </w:rPr>
      </w:pPr>
    </w:p>
    <w:p w14:paraId="4CF3CACB" w14:textId="77777777" w:rsidR="00737882" w:rsidRPr="0050349E" w:rsidRDefault="00737882" w:rsidP="00980D15">
      <w:pPr>
        <w:rPr>
          <w:rFonts w:ascii="Times New Roman" w:eastAsia="Times New Roman" w:hAnsi="Times New Roman" w:cs="Times New Roman"/>
          <w:shd w:val="clear" w:color="auto" w:fill="FFFFFF"/>
        </w:rPr>
      </w:pPr>
    </w:p>
    <w:p w14:paraId="023507B9" w14:textId="77777777" w:rsidR="00737882" w:rsidRPr="0050349E" w:rsidRDefault="00737882" w:rsidP="00980D15">
      <w:pPr>
        <w:rPr>
          <w:rFonts w:ascii="Times New Roman" w:eastAsia="Times New Roman" w:hAnsi="Times New Roman" w:cs="Times New Roman"/>
          <w:shd w:val="clear" w:color="auto" w:fill="FFFFFF"/>
        </w:rPr>
      </w:pPr>
    </w:p>
    <w:p w14:paraId="122A9795" w14:textId="77777777" w:rsidR="00737882" w:rsidRPr="0050349E" w:rsidRDefault="00737882" w:rsidP="00980D15">
      <w:pPr>
        <w:rPr>
          <w:rFonts w:ascii="Times New Roman" w:eastAsia="Times New Roman" w:hAnsi="Times New Roman" w:cs="Times New Roman"/>
          <w:shd w:val="clear" w:color="auto" w:fill="FFFFFF"/>
        </w:rPr>
      </w:pPr>
    </w:p>
    <w:p w14:paraId="18FA80D2" w14:textId="60314DDB" w:rsidR="00737882" w:rsidRDefault="00737882" w:rsidP="00980D15">
      <w:pPr>
        <w:rPr>
          <w:rFonts w:ascii="Times New Roman" w:eastAsia="Times New Roman" w:hAnsi="Times New Roman" w:cs="Times New Roman"/>
          <w:shd w:val="clear" w:color="auto" w:fill="FFFFFF"/>
        </w:rPr>
      </w:pPr>
    </w:p>
    <w:p w14:paraId="5E84B2B5" w14:textId="77777777" w:rsidR="00C91CB4" w:rsidRPr="0050349E" w:rsidRDefault="00C91CB4" w:rsidP="00980D15">
      <w:pPr>
        <w:rPr>
          <w:rFonts w:ascii="Times New Roman" w:eastAsia="Times New Roman" w:hAnsi="Times New Roman" w:cs="Times New Roman"/>
          <w:shd w:val="clear" w:color="auto" w:fill="FFFFFF"/>
        </w:rPr>
      </w:pPr>
    </w:p>
    <w:p w14:paraId="16A81D28" w14:textId="77777777" w:rsidR="00907BBC" w:rsidRPr="0050349E" w:rsidRDefault="00907BBC" w:rsidP="00980D15">
      <w:pPr>
        <w:rPr>
          <w:rFonts w:ascii="Times New Roman" w:eastAsia="Times New Roman" w:hAnsi="Times New Roman" w:cs="Times New Roman"/>
          <w:shd w:val="clear" w:color="auto" w:fill="FFFFFF"/>
        </w:rPr>
      </w:pPr>
    </w:p>
    <w:p w14:paraId="1921C936" w14:textId="77777777" w:rsidR="00737882" w:rsidRPr="0050349E" w:rsidRDefault="00737882" w:rsidP="00980D15">
      <w:pPr>
        <w:rPr>
          <w:rFonts w:ascii="Times New Roman" w:eastAsia="Times New Roman" w:hAnsi="Times New Roman" w:cs="Times New Roman"/>
          <w:shd w:val="clear" w:color="auto" w:fill="FFFFFF"/>
        </w:rPr>
      </w:pPr>
    </w:p>
    <w:p w14:paraId="49B75832" w14:textId="5D2CC22B" w:rsidR="00DE0C49" w:rsidRPr="0050349E" w:rsidRDefault="000335D3" w:rsidP="00980D15">
      <w:pPr>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Background/introduction </w:t>
      </w:r>
    </w:p>
    <w:p w14:paraId="07F072FB" w14:textId="57D6CB19" w:rsidR="00DE0C49" w:rsidRPr="0050349E" w:rsidRDefault="00DE0C49" w:rsidP="00CA38AA">
      <w:pPr>
        <w:pStyle w:val="NormalWeb"/>
        <w:spacing w:before="0" w:beforeAutospacing="0" w:after="0" w:afterAutospacing="0"/>
        <w:ind w:firstLine="720"/>
      </w:pPr>
      <w:r w:rsidRPr="0050349E">
        <w:t xml:space="preserve">The illness caused by </w:t>
      </w:r>
      <w:r w:rsidR="001D51EF" w:rsidRPr="0050349E">
        <w:t>S</w:t>
      </w:r>
      <w:r w:rsidRPr="0050349E">
        <w:t xml:space="preserve">evere </w:t>
      </w:r>
      <w:r w:rsidR="001D51EF" w:rsidRPr="0050349E">
        <w:t>A</w:t>
      </w:r>
      <w:r w:rsidRPr="0050349E">
        <w:t xml:space="preserve">cute </w:t>
      </w:r>
      <w:r w:rsidR="001D51EF" w:rsidRPr="0050349E">
        <w:t>R</w:t>
      </w:r>
      <w:r w:rsidRPr="0050349E">
        <w:t xml:space="preserve">espiratory </w:t>
      </w:r>
      <w:r w:rsidR="001D51EF" w:rsidRPr="0050349E">
        <w:t>S</w:t>
      </w:r>
      <w:r w:rsidRPr="0050349E">
        <w:t xml:space="preserve">yndrome </w:t>
      </w:r>
      <w:r w:rsidR="001D51EF" w:rsidRPr="0050349E">
        <w:t>C</w:t>
      </w:r>
      <w:r w:rsidRPr="0050349E">
        <w:t>oronavirus</w:t>
      </w:r>
      <w:r w:rsidR="00475A59" w:rsidRPr="0050349E">
        <w:t>-</w:t>
      </w:r>
      <w:r w:rsidRPr="0050349E">
        <w:t xml:space="preserve">2 (SARS-CoV-2), </w:t>
      </w:r>
      <w:r w:rsidR="00CA38AA" w:rsidRPr="0050349E">
        <w:t>c</w:t>
      </w:r>
      <w:r w:rsidRPr="0050349E">
        <w:t>oronavirus disease (COVID-19), was declared a pandemic by the World Health Organization in March 2020</w:t>
      </w:r>
      <w:r w:rsidR="00A36BBB" w:rsidRPr="0050349E">
        <w:t>.</w:t>
      </w:r>
      <w:r w:rsidR="00A36BBB" w:rsidRPr="0050349E">
        <w:fldChar w:fldCharType="begin"/>
      </w:r>
      <w:r w:rsidR="0055574F">
        <w:instrText xml:space="preserve"> ADDIN EN.CITE &lt;EndNote&gt;&lt;Cite&gt;&lt;Author&gt;Bryan&lt;/Author&gt;&lt;Year&gt;2021&lt;/Year&gt;&lt;RecNum&gt;0&lt;/RecNum&gt;&lt;IDText&gt;Coronavirus disease 2019 (COVID-19) mortality and neighborhood characteristics in Chicago&lt;/IDText&gt;&lt;DisplayText&gt;&lt;style face="superscript"&gt;1&lt;/style&gt;&lt;/DisplayText&gt;&lt;record&gt;&lt;isbn&gt;1047-2797&lt;/isbn&gt;&lt;titles&gt;&lt;title&gt;Coronavirus disease 2019 (COVID-19) mortality and neighborhood characteristics in Chicago&lt;/title&gt;&lt;secondary-title&gt;Annals of epidemiology&lt;/secondary-title&gt;&lt;/titles&gt;&lt;pages&gt;47-54. e5&lt;/pages&gt;&lt;contributors&gt;&lt;authors&gt;&lt;author&gt;Bryan, Molly Scannell&lt;/author&gt;&lt;author&gt;Sun, Jiehuan&lt;/author&gt;&lt;author&gt;Jagai, Jyotsna&lt;/author&gt;&lt;author&gt;Horton, Daniel E&lt;/author&gt;&lt;author&gt;Montgomery, Anastasia&lt;/author&gt;&lt;author&gt;Sargis, Robert&lt;/author&gt;&lt;author&gt;Argos, Maria&lt;/author&gt;&lt;/authors&gt;&lt;/contributors&gt;&lt;added-date format="utc"&gt;1620678134&lt;/added-date&gt;&lt;ref-type name="Journal Article"&gt;17&lt;/ref-type&gt;&lt;dates&gt;&lt;year&gt;2021&lt;/year&gt;&lt;/dates&gt;&lt;rec-number&gt;489&lt;/rec-number&gt;&lt;last-updated-date format="utc"&gt;1620678134&lt;/last-updated-date&gt;&lt;volume&gt;56&lt;/volume&gt;&lt;/record&gt;&lt;/Cite&gt;&lt;/EndNote&gt;</w:instrText>
      </w:r>
      <w:r w:rsidR="00A36BBB" w:rsidRPr="0050349E">
        <w:fldChar w:fldCharType="separate"/>
      </w:r>
      <w:r w:rsidR="00A36BBB" w:rsidRPr="0050349E">
        <w:rPr>
          <w:noProof/>
          <w:vertAlign w:val="superscript"/>
        </w:rPr>
        <w:t>1</w:t>
      </w:r>
      <w:r w:rsidR="00A36BBB" w:rsidRPr="0050349E">
        <w:fldChar w:fldCharType="end"/>
      </w:r>
      <w:r w:rsidRPr="0050349E">
        <w:t xml:space="preserve"> </w:t>
      </w:r>
      <w:r w:rsidR="00CA38AA" w:rsidRPr="0050349E">
        <w:t>In absence of a cure and natural immunity</w:t>
      </w:r>
      <w:r w:rsidRPr="0050349E">
        <w:t xml:space="preserve">, </w:t>
      </w:r>
      <w:r w:rsidR="00874E9D">
        <w:t xml:space="preserve">by May 2021, </w:t>
      </w:r>
      <w:r w:rsidRPr="0050349E">
        <w:t xml:space="preserve">more than </w:t>
      </w:r>
      <w:r w:rsidR="001D51EF" w:rsidRPr="0050349E">
        <w:t>5</w:t>
      </w:r>
      <w:r w:rsidRPr="0050349E">
        <w:t>00,000 Americans ha</w:t>
      </w:r>
      <w:del w:id="16" w:author="Roesch, Pamela" w:date="2021-05-11T14:21:00Z">
        <w:r w:rsidRPr="0050349E" w:rsidDel="00FE6E0D">
          <w:delText>ve</w:delText>
        </w:r>
      </w:del>
      <w:ins w:id="17" w:author="Roesch, Pamela" w:date="2021-05-11T14:21:00Z">
        <w:r w:rsidR="00FE6E0D">
          <w:t>d</w:t>
        </w:r>
      </w:ins>
      <w:r w:rsidRPr="0050349E">
        <w:t xml:space="preserve"> died of </w:t>
      </w:r>
      <w:r w:rsidR="00577BF0" w:rsidRPr="0050349E">
        <w:t>COVID-19</w:t>
      </w:r>
      <w:r w:rsidR="00475A59" w:rsidRPr="0050349E">
        <w:t xml:space="preserve"> and far more ha</w:t>
      </w:r>
      <w:ins w:id="18" w:author="Roesch, Pamela" w:date="2021-05-11T14:22:00Z">
        <w:r w:rsidR="00FE6E0D">
          <w:t>d</w:t>
        </w:r>
      </w:ins>
      <w:del w:id="19" w:author="Roesch, Pamela" w:date="2021-05-11T14:22:00Z">
        <w:r w:rsidR="00475A59" w:rsidRPr="0050349E" w:rsidDel="00FE6E0D">
          <w:delText>ve</w:delText>
        </w:r>
      </w:del>
      <w:r w:rsidR="00475A59" w:rsidRPr="0050349E">
        <w:t xml:space="preserve"> been impacted by the disease</w:t>
      </w:r>
      <w:r w:rsidRPr="0050349E">
        <w:t>.</w:t>
      </w:r>
      <w:r w:rsidR="00907BBC" w:rsidRPr="0050349E">
        <w:fldChar w:fldCharType="begin"/>
      </w:r>
      <w:r w:rsidR="0055574F">
        <w:instrText xml:space="preserve"> ADDIN EN.CITE &lt;EndNote&gt;&lt;Cite&gt;&lt;Author&gt;Centers&lt;/Author&gt;&lt;RecNum&gt;0&lt;/RecNum&gt;&lt;IDText&gt;COVID Data Tracker&lt;/IDText&gt;&lt;DisplayText&gt;&lt;style face="superscript"&gt;2&lt;/style&gt;&lt;/DisplayText&gt;&lt;record&gt;&lt;urls&gt;&lt;related-urls&gt;&lt;url&gt;https://covid.cdc.gov/covid-data-tracker/#cases_casesper100klast7days&lt;/url&gt;&lt;/related-urls&gt;&lt;/urls&gt;&lt;titles&gt;&lt;title&gt;COVID Data Tracker&lt;/title&gt;&lt;/titles&gt;&lt;number&gt;May 5&lt;/number&gt;&lt;contributors&gt;&lt;authors&gt;&lt;author&gt;Centers for Disease Control and Prevention&lt;/author&gt;&lt;/authors&gt;&lt;/contributors&gt;&lt;added-date format="utc"&gt;1620689888&lt;/added-date&gt;&lt;ref-type name="Web Page"&gt;12&lt;/ref-type&gt;&lt;rec-number&gt;497&lt;/rec-number&gt;&lt;last-updated-date format="utc"&gt;1620689888&lt;/last-updated-date&gt;&lt;volume&gt;2021&lt;/volume&gt;&lt;/record&gt;&lt;/Cite&gt;&lt;/EndNote&gt;</w:instrText>
      </w:r>
      <w:r w:rsidR="00907BBC" w:rsidRPr="0050349E">
        <w:fldChar w:fldCharType="separate"/>
      </w:r>
      <w:r w:rsidR="00907BBC" w:rsidRPr="0050349E">
        <w:rPr>
          <w:noProof/>
          <w:vertAlign w:val="superscript"/>
        </w:rPr>
        <w:t>2</w:t>
      </w:r>
      <w:r w:rsidR="00907BBC" w:rsidRPr="0050349E">
        <w:fldChar w:fldCharType="end"/>
      </w:r>
      <w:del w:id="20" w:author="Roesch, Pamela" w:date="2021-05-11T14:24:00Z">
        <w:r w:rsidRPr="0050349E" w:rsidDel="00FE6E0D">
          <w:delText xml:space="preserve"> </w:delText>
        </w:r>
        <w:r w:rsidR="00577BF0" w:rsidRPr="0050349E" w:rsidDel="00FE6E0D">
          <w:delText>However, t</w:delText>
        </w:r>
      </w:del>
      <w:ins w:id="21" w:author="Roesch, Pamela" w:date="2021-05-11T14:24:00Z">
        <w:r w:rsidR="00FE6E0D">
          <w:t>T</w:t>
        </w:r>
      </w:ins>
      <w:r w:rsidRPr="0050349E">
        <w:t xml:space="preserve">he distribution of the disease </w:t>
      </w:r>
      <w:del w:id="22" w:author="Roesch, Pamela" w:date="2021-05-11T14:24:00Z">
        <w:r w:rsidRPr="0050349E" w:rsidDel="00FE6E0D">
          <w:delText xml:space="preserve">is </w:delText>
        </w:r>
      </w:del>
      <w:ins w:id="23" w:author="Roesch, Pamela" w:date="2021-05-11T14:24:00Z">
        <w:r w:rsidR="00FE6E0D">
          <w:t>has not been</w:t>
        </w:r>
      </w:ins>
      <w:del w:id="24" w:author="Roesch, Pamela" w:date="2021-05-11T14:24:00Z">
        <w:r w:rsidRPr="0050349E" w:rsidDel="00FE6E0D">
          <w:delText>not</w:delText>
        </w:r>
      </w:del>
      <w:r w:rsidRPr="0050349E">
        <w:t xml:space="preserve"> uniform across the American population</w:t>
      </w:r>
      <w:ins w:id="25" w:author="Roesch, Pamela" w:date="2021-05-11T14:24:00Z">
        <w:r w:rsidR="00FE6E0D">
          <w:t>; rather,</w:t>
        </w:r>
      </w:ins>
      <w:del w:id="26" w:author="Roesch, Pamela" w:date="2021-05-11T14:24:00Z">
        <w:r w:rsidRPr="0050349E" w:rsidDel="00FE6E0D">
          <w:delText>, but rather</w:delText>
        </w:r>
      </w:del>
      <w:r w:rsidRPr="0050349E">
        <w:t xml:space="preserve"> the burden of COVID-19 has disproportionately impacted </w:t>
      </w:r>
      <w:commentRangeStart w:id="27"/>
      <w:r w:rsidRPr="0050349E">
        <w:t>racial and ethnic minorities</w:t>
      </w:r>
      <w:commentRangeEnd w:id="27"/>
      <w:r w:rsidR="00FE6E0D">
        <w:rPr>
          <w:rStyle w:val="CommentReference"/>
          <w:rFonts w:asciiTheme="minorHAnsi" w:eastAsiaTheme="minorHAnsi" w:hAnsiTheme="minorHAnsi" w:cstheme="minorBidi"/>
        </w:rPr>
        <w:commentReference w:id="27"/>
      </w:r>
      <w:ins w:id="28" w:author="Roesch, Pamela" w:date="2021-05-11T14:25:00Z">
        <w:r w:rsidR="00FE6E0D">
          <w:t>,</w:t>
        </w:r>
      </w:ins>
      <w:r w:rsidR="001D51EF" w:rsidRPr="0050349E">
        <w:t xml:space="preserve"> demonstrating the effects of </w:t>
      </w:r>
      <w:ins w:id="29" w:author="Roesch, Pamela" w:date="2021-05-11T14:26:00Z">
        <w:r w:rsidR="00FE6E0D">
          <w:t xml:space="preserve">longstanding inequities in </w:t>
        </w:r>
      </w:ins>
      <w:r w:rsidR="001D51EF" w:rsidRPr="0050349E">
        <w:t>social determinants of health</w:t>
      </w:r>
      <w:r w:rsidR="00577BF0" w:rsidRPr="0050349E">
        <w:t xml:space="preserve">, neighborhood traits, and </w:t>
      </w:r>
      <w:del w:id="30" w:author="Roesch, Pamela" w:date="2021-05-11T14:27:00Z">
        <w:r w:rsidR="00475A59" w:rsidRPr="0050349E" w:rsidDel="00FE6E0D">
          <w:delText xml:space="preserve">the </w:delText>
        </w:r>
        <w:r w:rsidR="00577BF0" w:rsidRPr="0050349E" w:rsidDel="00FE6E0D">
          <w:delText xml:space="preserve">distribution of </w:delText>
        </w:r>
      </w:del>
      <w:r w:rsidR="00577BF0" w:rsidRPr="0050349E">
        <w:t>underlying comorbidities.</w:t>
      </w:r>
      <w:r w:rsidR="00A36BBB" w:rsidRPr="0050349E">
        <w:fldChar w:fldCharType="begin"/>
      </w:r>
      <w:r w:rsidR="0055574F">
        <w:instrText xml:space="preserve"> ADDIN EN.CITE &lt;EndNote&gt;&lt;Cite&gt;&lt;Author&gt;Maroko&lt;/Author&gt;&lt;Year&gt;2020&lt;/Year&gt;&lt;RecNum&gt;0&lt;/RecNum&gt;&lt;IDText&gt;Covid-19 and Inequity: A comparative spatial analysis of New York City and Chicago hot spots&lt;/IDText&gt;&lt;DisplayText&gt;&lt;style face="superscript"&gt;3&lt;/style&gt;&lt;/DisplayText&gt;&lt;record&gt;&lt;isbn&gt;1468-2869&lt;/isbn&gt;&lt;titles&gt;&lt;title&gt;Covid-19 and Inequity: A comparative spatial analysis of New York City and Chicago hot spots&lt;/title&gt;&lt;secondary-title&gt;Journal of Urban Health&lt;/secondary-title&gt;&lt;/titles&gt;&lt;pages&gt;461-470&lt;/pages&gt;&lt;number&gt;4&lt;/number&gt;&lt;contributors&gt;&lt;authors&gt;&lt;author&gt;Maroko, Andrew R&lt;/author&gt;&lt;author&gt;Nash, Denis&lt;/author&gt;&lt;author&gt;Pavilonis, Brian T&lt;/author&gt;&lt;/authors&gt;&lt;/contributors&gt;&lt;added-date format="utc"&gt;1620678307&lt;/added-date&gt;&lt;ref-type name="Journal Article"&gt;17&lt;/ref-type&gt;&lt;dates&gt;&lt;year&gt;2020&lt;/year&gt;&lt;/dates&gt;&lt;rec-number&gt;490&lt;/rec-number&gt;&lt;last-updated-date format="utc"&gt;1620678307&lt;/last-updated-date&gt;&lt;volume&gt;97&lt;/volume&gt;&lt;/record&gt;&lt;/Cite&gt;&lt;/EndNote&gt;</w:instrText>
      </w:r>
      <w:r w:rsidR="00A36BBB" w:rsidRPr="0050349E">
        <w:fldChar w:fldCharType="separate"/>
      </w:r>
      <w:r w:rsidR="00907BBC" w:rsidRPr="0050349E">
        <w:rPr>
          <w:noProof/>
          <w:vertAlign w:val="superscript"/>
        </w:rPr>
        <w:t>3</w:t>
      </w:r>
      <w:r w:rsidR="00A36BBB" w:rsidRPr="0050349E">
        <w:fldChar w:fldCharType="end"/>
      </w:r>
      <w:r w:rsidR="00577BF0" w:rsidRPr="0050349E">
        <w:t xml:space="preserve"> </w:t>
      </w:r>
      <w:r w:rsidR="00475A59" w:rsidRPr="0050349E">
        <w:t xml:space="preserve"> </w:t>
      </w:r>
      <w:commentRangeStart w:id="31"/>
      <w:r w:rsidR="006D137A" w:rsidRPr="0050349E">
        <w:t>Racial/ethnic minorit</w:t>
      </w:r>
      <w:r w:rsidR="00786CD9" w:rsidRPr="0050349E">
        <w:t>y populations</w:t>
      </w:r>
      <w:r w:rsidR="006D137A" w:rsidRPr="0050349E">
        <w:t xml:space="preserve"> </w:t>
      </w:r>
      <w:commentRangeEnd w:id="31"/>
      <w:r w:rsidR="00FE6E0D">
        <w:rPr>
          <w:rStyle w:val="CommentReference"/>
          <w:rFonts w:asciiTheme="minorHAnsi" w:eastAsiaTheme="minorHAnsi" w:hAnsiTheme="minorHAnsi" w:cstheme="minorBidi"/>
        </w:rPr>
        <w:commentReference w:id="31"/>
      </w:r>
      <w:r w:rsidR="006D137A" w:rsidRPr="0050349E">
        <w:t>in urban settings are often employed in service occupations that prevent work-from-home and physical distancing.</w:t>
      </w:r>
      <w:r w:rsidR="00A36BBB" w:rsidRPr="0050349E">
        <w:fldChar w:fldCharType="begin"/>
      </w:r>
      <w:r w:rsidR="0055574F">
        <w:instrText xml:space="preserve"> ADDIN EN.CITE &lt;EndNote&gt;&lt;Cite&gt;&lt;Author&gt;Hooper&lt;/Author&gt;&lt;Year&gt;2020&lt;/Year&gt;&lt;RecNum&gt;0&lt;/RecNum&gt;&lt;IDText&gt;COVID-19 and racial/ethnic disparities&lt;/IDText&gt;&lt;DisplayText&gt;&lt;style face="superscript"&gt;4&lt;/style&gt;&lt;/DisplayText&gt;&lt;record&gt;&lt;isbn&gt;0098-7484&lt;/isbn&gt;&lt;titles&gt;&lt;title&gt;COVID-19 and racial/ethnic disparities&lt;/title&gt;&lt;secondary-title&gt;Jama&lt;/secondary-title&gt;&lt;/titles&gt;&lt;pages&gt;2466-2467&lt;/pages&gt;&lt;number&gt;24&lt;/number&gt;&lt;contributors&gt;&lt;authors&gt;&lt;author&gt;Hooper, Monica Webb&lt;/author&gt;&lt;author&gt;Nápoles, Anna María&lt;/author&gt;&lt;author&gt;Pérez-Stable, Eliseo J&lt;/author&gt;&lt;/authors&gt;&lt;/contributors&gt;&lt;added-date format="utc"&gt;1620678368&lt;/added-date&gt;&lt;ref-type name="Journal Article"&gt;17&lt;/ref-type&gt;&lt;dates&gt;&lt;year&gt;2020&lt;/year&gt;&lt;/dates&gt;&lt;rec-number&gt;491&lt;/rec-number&gt;&lt;last-updated-date format="utc"&gt;1620678368&lt;/last-updated-date&gt;&lt;volume&gt;323&lt;/volume&gt;&lt;/record&gt;&lt;/Cite&gt;&lt;/EndNote&gt;</w:instrText>
      </w:r>
      <w:r w:rsidR="00A36BBB" w:rsidRPr="0050349E">
        <w:fldChar w:fldCharType="separate"/>
      </w:r>
      <w:r w:rsidR="00907BBC" w:rsidRPr="0050349E">
        <w:rPr>
          <w:noProof/>
          <w:vertAlign w:val="superscript"/>
        </w:rPr>
        <w:t>4</w:t>
      </w:r>
      <w:r w:rsidR="00A36BBB" w:rsidRPr="0050349E">
        <w:fldChar w:fldCharType="end"/>
      </w:r>
      <w:r w:rsidR="006D137A" w:rsidRPr="0050349E">
        <w:t xml:space="preserve"> Further, crowding, multi-generational households, older housing stock, and substandard air quality also contribute to the increased rates of COVID-19 among racial/ethnic minority communities.</w:t>
      </w:r>
      <w:r w:rsidR="00A36BBB" w:rsidRPr="0050349E">
        <w:fldChar w:fldCharType="begin"/>
      </w:r>
      <w:r w:rsidR="0055574F">
        <w:instrText xml:space="preserve"> ADDIN EN.CITE &lt;EndNote&gt;&lt;Cite&gt;&lt;Author&gt;Ruprecht&lt;/Author&gt;&lt;Year&gt;2021&lt;/Year&gt;&lt;RecNum&gt;0&lt;/RecNum&gt;&lt;IDText&gt;Evidence of social and structural COVID-19 disparities by sexual orientation, gender identity, and race/ethnicity in an urban environment&lt;/IDText&gt;&lt;DisplayText&gt;&lt;style face="superscript"&gt;5&lt;/style&gt;&lt;/DisplayText&gt;&lt;record&gt;&lt;isbn&gt;1468-2869&lt;/isbn&gt;&lt;titles&gt;&lt;title&gt;Evidence of social and structural COVID-19 disparities by sexual orientation, gender identity, and race/ethnicity in an urban environment&lt;/title&gt;&lt;secondary-title&gt;Journal of Urban Health&lt;/secondary-title&gt;&lt;/titles&gt;&lt;pages&gt;27-40&lt;/pages&gt;&lt;number&gt;1&lt;/number&gt;&lt;contributors&gt;&lt;authors&gt;&lt;author&gt;Ruprecht, Megan M&lt;/author&gt;&lt;author&gt;Wang, Xinzi&lt;/author&gt;&lt;author&gt;Johnson, Amy K&lt;/author&gt;&lt;author&gt;Xu, Jiayi&lt;/author&gt;&lt;author&gt;Felt, Dylan&lt;/author&gt;&lt;author&gt;Ihenacho, Siobhan&lt;/author&gt;&lt;author&gt;Stonehouse, Patrick&lt;/author&gt;&lt;author&gt;Curry, Caleb W&lt;/author&gt;&lt;author&gt;DeBroux, Catherine&lt;/author&gt;&lt;author&gt;Costa, Diogo&lt;/author&gt;&lt;/authors&gt;&lt;/contributors&gt;&lt;added-date format="utc"&gt;1620678435&lt;/added-date&gt;&lt;ref-type name="Journal Article"&gt;17&lt;/ref-type&gt;&lt;dates&gt;&lt;year&gt;2021&lt;/year&gt;&lt;/dates&gt;&lt;rec-number&gt;492&lt;/rec-number&gt;&lt;last-updated-date format="utc"&gt;1620678435&lt;/last-updated-date&gt;&lt;volume&gt;98&lt;/volume&gt;&lt;/record&gt;&lt;/Cite&gt;&lt;/EndNote&gt;</w:instrText>
      </w:r>
      <w:r w:rsidR="00A36BBB" w:rsidRPr="0050349E">
        <w:fldChar w:fldCharType="separate"/>
      </w:r>
      <w:r w:rsidR="00907BBC" w:rsidRPr="0050349E">
        <w:rPr>
          <w:noProof/>
          <w:vertAlign w:val="superscript"/>
        </w:rPr>
        <w:t>5</w:t>
      </w:r>
      <w:r w:rsidR="00A36BBB" w:rsidRPr="0050349E">
        <w:fldChar w:fldCharType="end"/>
      </w:r>
      <w:r w:rsidR="006D137A" w:rsidRPr="0050349E">
        <w:t xml:space="preserve"> Finally, racial/ethnic minority </w:t>
      </w:r>
      <w:r w:rsidR="00786CD9" w:rsidRPr="0050349E">
        <w:t xml:space="preserve">populations experience a disproportionate burden of comorbidities that impact the severity of COVID-19 (e.g., diabetes, cardiovascular disease, asthma, obesity). </w:t>
      </w:r>
      <w:r w:rsidR="001D51EF" w:rsidRPr="0050349E">
        <w:t>Identifying</w:t>
      </w:r>
      <w:r w:rsidRPr="0050349E">
        <w:t xml:space="preserve"> </w:t>
      </w:r>
      <w:r w:rsidR="001D51EF" w:rsidRPr="0050349E">
        <w:t xml:space="preserve">characteristics </w:t>
      </w:r>
      <w:r w:rsidRPr="0050349E">
        <w:t>that are associated with</w:t>
      </w:r>
      <w:r w:rsidR="00475A59" w:rsidRPr="0050349E">
        <w:t xml:space="preserve"> increased</w:t>
      </w:r>
      <w:r w:rsidRPr="0050349E">
        <w:t xml:space="preserve"> COVID-19 risk, even if they are not causally related, can </w:t>
      </w:r>
      <w:r w:rsidR="001D51EF" w:rsidRPr="0050349E">
        <w:t>assist in prioritizing</w:t>
      </w:r>
      <w:r w:rsidRPr="0050349E">
        <w:t xml:space="preserve"> communities with high need for testing and </w:t>
      </w:r>
      <w:r w:rsidR="001D51EF" w:rsidRPr="0050349E">
        <w:t>vaccination</w:t>
      </w:r>
      <w:r w:rsidRPr="0050349E">
        <w:t xml:space="preserve"> to mitigate the continued impact of COVID-19.</w:t>
      </w:r>
    </w:p>
    <w:p w14:paraId="1A4696CB" w14:textId="74EA4000" w:rsidR="00980D15" w:rsidRPr="0050349E" w:rsidRDefault="00776B70" w:rsidP="00825E1C">
      <w:pPr>
        <w:pStyle w:val="NormalWeb"/>
        <w:spacing w:before="0" w:beforeAutospacing="0" w:after="0" w:afterAutospacing="0"/>
        <w:ind w:firstLine="720"/>
      </w:pPr>
      <w:r>
        <w:t>The</w:t>
      </w:r>
      <w:r w:rsidR="00385546" w:rsidRPr="0050349E">
        <w:t xml:space="preserve"> </w:t>
      </w:r>
      <w:r w:rsidR="004D3FF6" w:rsidRPr="0050349E">
        <w:t>Chicago COVID-19 Community Health Equity dashboard</w:t>
      </w:r>
      <w:r>
        <w:t xml:space="preserve"> reports that</w:t>
      </w:r>
      <w:r w:rsidR="004D3FF6" w:rsidRPr="0050349E">
        <w:t xml:space="preserve"> the city of Chicago </w:t>
      </w:r>
      <w:del w:id="32" w:author="Roesch, Pamela" w:date="2021-05-11T14:29:00Z">
        <w:r w:rsidR="004D3FF6" w:rsidRPr="0050349E" w:rsidDel="00FE6E0D">
          <w:delText>has</w:delText>
        </w:r>
        <w:r w:rsidR="0052477B" w:rsidRPr="0050349E" w:rsidDel="00FE6E0D">
          <w:delText xml:space="preserve"> </w:delText>
        </w:r>
      </w:del>
      <w:r w:rsidR="0052477B" w:rsidRPr="0050349E">
        <w:t xml:space="preserve">recorded </w:t>
      </w:r>
      <w:r w:rsidR="004D3FF6" w:rsidRPr="0050349E">
        <w:t xml:space="preserve">244,230 </w:t>
      </w:r>
      <w:r w:rsidR="0052477B" w:rsidRPr="0050349E">
        <w:t xml:space="preserve">positive COVID-19 </w:t>
      </w:r>
      <w:r w:rsidR="004D3FF6" w:rsidRPr="0050349E">
        <w:t xml:space="preserve">cases </w:t>
      </w:r>
      <w:r w:rsidR="0052477B" w:rsidRPr="0050349E">
        <w:t xml:space="preserve">from </w:t>
      </w:r>
      <w:r w:rsidR="00825E1C" w:rsidRPr="0050349E">
        <w:t xml:space="preserve">March 13, 2020 through </w:t>
      </w:r>
      <w:r w:rsidR="00385546" w:rsidRPr="0050349E">
        <w:t xml:space="preserve">May 1, </w:t>
      </w:r>
      <w:r w:rsidR="00825E1C" w:rsidRPr="0050349E">
        <w:t>2021</w:t>
      </w:r>
      <w:r>
        <w:t>,</w:t>
      </w:r>
      <w:r w:rsidR="0052477B" w:rsidRPr="0050349E">
        <w:t xml:space="preserve"> resulting in 4,984 deaths.</w:t>
      </w:r>
      <w:r w:rsidR="00737882" w:rsidRPr="0050349E">
        <w:fldChar w:fldCharType="begin"/>
      </w:r>
      <w:r w:rsidR="0055574F">
        <w:instrText xml:space="preserve"> ADDIN EN.CITE &lt;EndNote&gt;&lt;Cite&gt;&lt;Author&gt;DePaul&lt;/Author&gt;&lt;RecNum&gt;0&lt;/RecNum&gt;&lt;IDText&gt;Chicago COVID-19 Community Health Dashboard&lt;/IDText&gt;&lt;DisplayText&gt;&lt;style face="superscript"&gt;6&lt;/style&gt;&lt;/DisplayText&gt;&lt;record&gt;&lt;urls&gt;&lt;related-urls&gt;&lt;url&gt;https://depaul-edu.maps.arcgis.com/apps/MapSeries/index.html?appid=e472138e11264c709f78b77377495021&lt;/url&gt;&lt;/related-urls&gt;&lt;/urls&gt;&lt;titles&gt;&lt;title&gt;Chicago COVID-19 Community Health Dashboard&lt;/title&gt;&lt;/titles&gt;&lt;number&gt;April 5&lt;/number&gt;&lt;contributors&gt;&lt;authors&gt;&lt;author&gt;DePaul University &lt;/author&gt;&lt;/authors&gt;&lt;/contributors&gt;&lt;added-date format="utc"&gt;1620679239&lt;/added-date&gt;&lt;ref-type name="Web Page"&gt;12&lt;/ref-type&gt;&lt;rec-number&gt;493&lt;/rec-number&gt;&lt;last-updated-date format="utc"&gt;1620679239&lt;/last-updated-date&gt;&lt;volume&gt;2021&lt;/volume&gt;&lt;/record&gt;&lt;/Cite&gt;&lt;/EndNote&gt;</w:instrText>
      </w:r>
      <w:r w:rsidR="00737882" w:rsidRPr="0050349E">
        <w:fldChar w:fldCharType="separate"/>
      </w:r>
      <w:r w:rsidR="00907BBC" w:rsidRPr="0050349E">
        <w:rPr>
          <w:noProof/>
          <w:vertAlign w:val="superscript"/>
        </w:rPr>
        <w:t>6</w:t>
      </w:r>
      <w:r w:rsidR="00737882" w:rsidRPr="0050349E">
        <w:fldChar w:fldCharType="end"/>
      </w:r>
      <w:r w:rsidR="0052477B" w:rsidRPr="0050349E">
        <w:t xml:space="preserve"> </w:t>
      </w:r>
      <w:r w:rsidR="00F249DB" w:rsidRPr="0050349E">
        <w:t xml:space="preserve"> </w:t>
      </w:r>
      <w:r w:rsidR="00122B90" w:rsidRPr="0050349E">
        <w:t xml:space="preserve">Despite representing </w:t>
      </w:r>
      <w:r w:rsidR="00C10708" w:rsidRPr="0050349E">
        <w:t>2</w:t>
      </w:r>
      <w:r w:rsidR="00BC0218">
        <w:t>8.5%</w:t>
      </w:r>
      <w:r w:rsidR="00C10708" w:rsidRPr="0050349E">
        <w:t xml:space="preserve"> and 28.8% of the</w:t>
      </w:r>
      <w:r w:rsidR="00CA38AA" w:rsidRPr="0050349E">
        <w:t xml:space="preserve"> city’s</w:t>
      </w:r>
      <w:r w:rsidR="00C10708" w:rsidRPr="0050349E">
        <w:t xml:space="preserve"> total </w:t>
      </w:r>
      <w:r w:rsidR="00CA38AA" w:rsidRPr="0050349E">
        <w:t>population</w:t>
      </w:r>
      <w:r w:rsidR="00C10708" w:rsidRPr="0050349E">
        <w:t xml:space="preserve">, Black and Latinx </w:t>
      </w:r>
      <w:r w:rsidR="00CA38AA" w:rsidRPr="0050349E">
        <w:t xml:space="preserve">populations </w:t>
      </w:r>
      <w:r w:rsidR="00C10708" w:rsidRPr="0050349E">
        <w:t>represented 38.5% and 33.4% of deaths from COVID-19 respectively.</w:t>
      </w:r>
      <w:r w:rsidR="00BC0218">
        <w:fldChar w:fldCharType="begin"/>
      </w:r>
      <w:r w:rsidR="00BC0218">
        <w:instrText xml:space="preserve"> ADDIN EN.CITE &lt;EndNote&gt;&lt;Cite&gt;&lt;Author&gt;DePaul&lt;/Author&gt;&lt;IDText&gt;Chicago COVID-19 Community Health Dashboard&lt;/IDText&gt;&lt;DisplayText&gt;&lt;style face="superscript"&gt;6&lt;/style&gt;&lt;/DisplayText&gt;&lt;record&gt;&lt;urls&gt;&lt;related-urls&gt;&lt;url&gt;https://depaul-edu.maps.arcgis.com/apps/MapSeries/index.html?appid=e472138e11264c709f78b77377495021&lt;/url&gt;&lt;/related-urls&gt;&lt;/urls&gt;&lt;titles&gt;&lt;title&gt;Chicago COVID-19 Community Health Dashboard&lt;/title&gt;&lt;/titles&gt;&lt;number&gt;April 5&lt;/number&gt;&lt;contributors&gt;&lt;authors&gt;&lt;author&gt;DePaul University &lt;/author&gt;&lt;/authors&gt;&lt;/contributors&gt;&lt;added-date format="utc"&gt;1620679239&lt;/added-date&gt;&lt;ref-type name="Web Page"&gt;12&lt;/ref-type&gt;&lt;rec-number&gt;493&lt;/rec-number&gt;&lt;last-updated-date format="utc"&gt;1620679239&lt;/last-updated-date&gt;&lt;volume&gt;2021&lt;/volume&gt;&lt;/record&gt;&lt;/Cite&gt;&lt;/EndNote&gt;</w:instrText>
      </w:r>
      <w:r w:rsidR="00BC0218">
        <w:fldChar w:fldCharType="separate"/>
      </w:r>
      <w:r w:rsidR="00BC0218" w:rsidRPr="00BC0218">
        <w:rPr>
          <w:noProof/>
          <w:vertAlign w:val="superscript"/>
        </w:rPr>
        <w:t>6</w:t>
      </w:r>
      <w:r w:rsidR="00BC0218">
        <w:fldChar w:fldCharType="end"/>
      </w:r>
      <w:r w:rsidR="00C10708" w:rsidRPr="0050349E">
        <w:t xml:space="preserve"> </w:t>
      </w:r>
      <w:r w:rsidR="00825E1C" w:rsidRPr="0050349E">
        <w:t>Two highly effective COVID-19 vaccines were approved for emergency use in the United States in December 2020</w:t>
      </w:r>
      <w:r w:rsidR="00385546" w:rsidRPr="0050349E">
        <w:t xml:space="preserve"> and a third</w:t>
      </w:r>
      <w:r w:rsidR="00DA2209" w:rsidRPr="0050349E">
        <w:t xml:space="preserve"> was authorized for use in February 2021.</w:t>
      </w:r>
      <w:r w:rsidR="00DA2209" w:rsidRPr="0050349E">
        <w:fldChar w:fldCharType="begin"/>
      </w:r>
      <w:r w:rsidR="0055574F">
        <w:instrText xml:space="preserve"> ADDIN EN.CITE &lt;EndNote&gt;&lt;Cite&gt;&lt;Author&gt;Gee&lt;/Author&gt;&lt;Year&gt;2021&lt;/Year&gt;&lt;RecNum&gt;0&lt;/RecNum&gt;&lt;IDText&gt;First month of COVID-19 vaccine safety monitoring—United States, December 14, 2020–January 13, 2021&lt;/IDText&gt;&lt;DisplayText&gt;&lt;style face="superscript"&gt;7&lt;/style&gt;&lt;/DisplayText&gt;&lt;record&gt;&lt;titles&gt;&lt;title&gt;First month of COVID-19 vaccine safety monitoring—United States, December 14, 2020–January 13, 2021&lt;/title&gt;&lt;secondary-title&gt;MMWR. Morbidity and mortality weekly report&lt;/secondary-title&gt;&lt;/titles&gt;&lt;contributors&gt;&lt;authors&gt;&lt;author&gt;Gee, Julianne&lt;/author&gt;&lt;/authors&gt;&lt;/contributors&gt;&lt;added-date format="utc"&gt;1620689013&lt;/added-date&gt;&lt;ref-type name="Journal Article"&gt;17&lt;/ref-type&gt;&lt;dates&gt;&lt;year&gt;2021&lt;/year&gt;&lt;/dates&gt;&lt;rec-number&gt;494&lt;/rec-number&gt;&lt;last-updated-date format="utc"&gt;1620689013&lt;/last-updated-date&gt;&lt;volume&gt;70&lt;/volume&gt;&lt;/record&gt;&lt;/Cite&gt;&lt;/EndNote&gt;</w:instrText>
      </w:r>
      <w:r w:rsidR="00DA2209" w:rsidRPr="0050349E">
        <w:fldChar w:fldCharType="separate"/>
      </w:r>
      <w:r w:rsidR="00907BBC" w:rsidRPr="0050349E">
        <w:rPr>
          <w:noProof/>
          <w:vertAlign w:val="superscript"/>
        </w:rPr>
        <w:t>7</w:t>
      </w:r>
      <w:r w:rsidR="00DA2209" w:rsidRPr="0050349E">
        <w:fldChar w:fldCharType="end"/>
      </w:r>
      <w:r w:rsidR="00825E1C" w:rsidRPr="0050349E">
        <w:t xml:space="preserve"> </w:t>
      </w:r>
      <w:r w:rsidR="00980D15" w:rsidRPr="0050349E">
        <w:t xml:space="preserve">As COVID-19 vaccination is one of the </w:t>
      </w:r>
      <w:r w:rsidR="00874E9D">
        <w:t>most effective</w:t>
      </w:r>
      <w:r w:rsidR="00874E9D" w:rsidRPr="0050349E">
        <w:t xml:space="preserve"> </w:t>
      </w:r>
      <w:r w:rsidR="00980D15" w:rsidRPr="0050349E">
        <w:t>strategies to control spread and reduce morbidity and mortality, rapid and equitable dissemination is required</w:t>
      </w:r>
      <w:ins w:id="33" w:author="Roesch, Pamela" w:date="2021-05-11T14:30:00Z">
        <w:r w:rsidR="00FE6E0D">
          <w:t xml:space="preserve"> to address the disproportionate burde</w:t>
        </w:r>
      </w:ins>
      <w:ins w:id="34" w:author="Roesch, Pamela" w:date="2021-05-11T14:31:00Z">
        <w:r w:rsidR="00FE6E0D">
          <w:t>n of the disease on Black/Latinx populations</w:t>
        </w:r>
      </w:ins>
      <w:r w:rsidR="00980D15" w:rsidRPr="0050349E">
        <w:t>.</w:t>
      </w:r>
      <w:r w:rsidR="00825E1C" w:rsidRPr="0050349E">
        <w:t xml:space="preserve"> </w:t>
      </w:r>
      <w:commentRangeStart w:id="35"/>
      <w:r w:rsidR="00980D15" w:rsidRPr="0050349E">
        <w:t xml:space="preserve">Public health officials </w:t>
      </w:r>
      <w:r w:rsidR="00874E9D">
        <w:t xml:space="preserve">must </w:t>
      </w:r>
      <w:r w:rsidR="00980D15" w:rsidRPr="0050349E">
        <w:t xml:space="preserve">strategically prioritize the allocation of vaccine to </w:t>
      </w:r>
      <w:r w:rsidR="00874E9D">
        <w:t>those</w:t>
      </w:r>
      <w:r w:rsidR="00980D15" w:rsidRPr="0050349E">
        <w:t xml:space="preserve"> most in need</w:t>
      </w:r>
      <w:ins w:id="36" w:author="Roesch, Pamela" w:date="2021-05-11T14:31:00Z">
        <w:r w:rsidR="00FE6E0D">
          <w:t>,</w:t>
        </w:r>
      </w:ins>
      <w:r w:rsidR="00980D15" w:rsidRPr="0050349E">
        <w:t xml:space="preserve"> </w:t>
      </w:r>
      <w:r w:rsidR="00874E9D">
        <w:t xml:space="preserve">such as </w:t>
      </w:r>
      <w:r w:rsidR="00980D15" w:rsidRPr="0050349E">
        <w:t>those disproportionately impacted by COVID-19.</w:t>
      </w:r>
      <w:commentRangeEnd w:id="35"/>
      <w:r w:rsidR="008A5BE3">
        <w:rPr>
          <w:rStyle w:val="CommentReference"/>
          <w:rFonts w:asciiTheme="minorHAnsi" w:eastAsiaTheme="minorHAnsi" w:hAnsiTheme="minorHAnsi" w:cstheme="minorBidi"/>
        </w:rPr>
        <w:commentReference w:id="35"/>
      </w:r>
      <w:r w:rsidR="00980D15" w:rsidRPr="0050349E">
        <w:t xml:space="preserve"> </w:t>
      </w:r>
    </w:p>
    <w:p w14:paraId="59054C13" w14:textId="72D79F9C" w:rsidR="00C653DD" w:rsidRDefault="00C10708" w:rsidP="00385546">
      <w:pPr>
        <w:pStyle w:val="BodyText"/>
        <w:ind w:firstLine="720"/>
        <w:rPr>
          <w:ins w:id="37" w:author="Hunt, Bijou" w:date="2021-05-10T22:21:00Z"/>
          <w:rFonts w:ascii="Times New Roman" w:hAnsi="Times New Roman" w:cs="Times New Roman"/>
        </w:rPr>
      </w:pPr>
      <w:r w:rsidRPr="0050349E">
        <w:rPr>
          <w:rFonts w:ascii="Times New Roman" w:hAnsi="Times New Roman" w:cs="Times New Roman"/>
        </w:rPr>
        <w:t>The Chicago COVID-19 Community Vulnerability Index</w:t>
      </w:r>
      <w:r w:rsidR="00AF225D" w:rsidRPr="0050349E">
        <w:rPr>
          <w:rFonts w:ascii="Times New Roman" w:hAnsi="Times New Roman" w:cs="Times New Roman"/>
        </w:rPr>
        <w:t xml:space="preserve"> (CCVI)</w:t>
      </w:r>
      <w:r w:rsidR="00776B70">
        <w:rPr>
          <w:rFonts w:ascii="Times New Roman" w:hAnsi="Times New Roman" w:cs="Times New Roman"/>
        </w:rPr>
        <w:t>,</w:t>
      </w:r>
      <w:r w:rsidR="00AF225D" w:rsidRPr="0050349E">
        <w:rPr>
          <w:rFonts w:ascii="Times New Roman" w:hAnsi="Times New Roman" w:cs="Times New Roman"/>
        </w:rPr>
        <w:t xml:space="preserve"> adapted and modified </w:t>
      </w:r>
      <w:r w:rsidR="00776B70">
        <w:rPr>
          <w:rFonts w:ascii="Times New Roman" w:hAnsi="Times New Roman" w:cs="Times New Roman"/>
        </w:rPr>
        <w:t>from</w:t>
      </w:r>
      <w:r w:rsidR="00AF225D" w:rsidRPr="0050349E">
        <w:rPr>
          <w:rFonts w:ascii="Times New Roman" w:hAnsi="Times New Roman" w:cs="Times New Roman"/>
        </w:rPr>
        <w:t xml:space="preserve"> the CDC Social Vulnerability Index</w:t>
      </w:r>
      <w:r w:rsidR="00DA2209" w:rsidRPr="0050349E">
        <w:rPr>
          <w:rFonts w:ascii="Times New Roman" w:hAnsi="Times New Roman" w:cs="Times New Roman"/>
        </w:rPr>
        <w:fldChar w:fldCharType="begin"/>
      </w:r>
      <w:r w:rsidR="0055574F">
        <w:rPr>
          <w:rFonts w:ascii="Times New Roman" w:hAnsi="Times New Roman" w:cs="Times New Roman"/>
        </w:rPr>
        <w:instrText xml:space="preserve"> ADDIN EN.CITE &lt;EndNote&gt;&lt;Cite&gt;&lt;Author&gt;Department of Public Health&lt;/Author&gt;&lt;Year&gt;2021&lt;/Year&gt;&lt;RecNum&gt;0&lt;/RecNum&gt;&lt;DisplayText&gt;&lt;style face="superscript"&gt;8&lt;/style&gt;&lt;/DisplayText&gt;&lt;record&gt;&lt;urls&gt;&lt;related-urls&gt;&lt;url&gt;https://www.chicago.gov/content/dam/city/sites/covid/reports/012521/Community_Vulnerability_Index_012521.pdf&lt;/url&gt;&lt;/related-urls&gt;&lt;/urls&gt;&lt;number&gt;April 20&lt;/number&gt;&lt;contributors&gt;&lt;authors&gt;&lt;author&gt;Department of Public Health, Chicago&lt;/author&gt;&lt;/authors&gt;&lt;/contributors&gt;&lt;added-date format="utc"&gt;1620689089&lt;/added-date&gt;&lt;ref-type name="Web Page"&gt;12&lt;/ref-type&gt;&lt;dates&gt;&lt;year&gt;2021&lt;/year&gt;&lt;/dates&gt;&lt;rec-number&gt;495&lt;/rec-number&gt;&lt;last-updated-date format="utc"&gt;1620689089&lt;/last-updated-date&gt;&lt;volume&gt;2021&lt;/volume&gt;&lt;/record&gt;&lt;/Cite&gt;&lt;/EndNote&gt;</w:instrText>
      </w:r>
      <w:r w:rsidR="00DA2209" w:rsidRPr="0050349E">
        <w:rPr>
          <w:rFonts w:ascii="Times New Roman" w:hAnsi="Times New Roman" w:cs="Times New Roman"/>
        </w:rPr>
        <w:fldChar w:fldCharType="separate"/>
      </w:r>
      <w:r w:rsidR="00907BBC" w:rsidRPr="0050349E">
        <w:rPr>
          <w:rFonts w:ascii="Times New Roman" w:hAnsi="Times New Roman" w:cs="Times New Roman"/>
          <w:noProof/>
          <w:vertAlign w:val="superscript"/>
        </w:rPr>
        <w:t>8</w:t>
      </w:r>
      <w:r w:rsidR="00DA2209" w:rsidRPr="0050349E">
        <w:rPr>
          <w:rFonts w:ascii="Times New Roman" w:hAnsi="Times New Roman" w:cs="Times New Roman"/>
        </w:rPr>
        <w:fldChar w:fldCharType="end"/>
      </w:r>
      <w:r w:rsidR="00776B70">
        <w:rPr>
          <w:rFonts w:ascii="Times New Roman" w:hAnsi="Times New Roman" w:cs="Times New Roman"/>
        </w:rPr>
        <w:t>,</w:t>
      </w:r>
      <w:r w:rsidR="00AF225D" w:rsidRPr="0050349E">
        <w:rPr>
          <w:rFonts w:ascii="Times New Roman" w:hAnsi="Times New Roman" w:cs="Times New Roman"/>
        </w:rPr>
        <w:t xml:space="preserve"> identifies communities that are </w:t>
      </w:r>
      <w:commentRangeStart w:id="38"/>
      <w:r w:rsidR="00AF225D" w:rsidRPr="0050349E">
        <w:rPr>
          <w:rFonts w:ascii="Times New Roman" w:hAnsi="Times New Roman" w:cs="Times New Roman"/>
        </w:rPr>
        <w:t xml:space="preserve">uniquely vulnerable </w:t>
      </w:r>
      <w:ins w:id="39" w:author="Roesch, Pamela" w:date="2021-05-11T14:35:00Z">
        <w:r w:rsidR="008A5BE3">
          <w:rPr>
            <w:rFonts w:ascii="Times New Roman" w:hAnsi="Times New Roman" w:cs="Times New Roman"/>
          </w:rPr>
          <w:t>to adverse COVID-19 impacts</w:t>
        </w:r>
      </w:ins>
      <w:del w:id="40" w:author="Roesch, Pamela" w:date="2021-05-11T14:35:00Z">
        <w:r w:rsidR="00AF225D" w:rsidRPr="0050349E" w:rsidDel="008A5BE3">
          <w:rPr>
            <w:rFonts w:ascii="Times New Roman" w:hAnsi="Times New Roman" w:cs="Times New Roman"/>
          </w:rPr>
          <w:delText>to barriers to COVID-19 vaccine uptake</w:delText>
        </w:r>
      </w:del>
      <w:r w:rsidR="00AF225D" w:rsidRPr="0050349E">
        <w:rPr>
          <w:rFonts w:ascii="Times New Roman" w:hAnsi="Times New Roman" w:cs="Times New Roman"/>
        </w:rPr>
        <w:t xml:space="preserve"> </w:t>
      </w:r>
      <w:commentRangeEnd w:id="38"/>
      <w:r w:rsidR="008A5BE3">
        <w:rPr>
          <w:rStyle w:val="CommentReference"/>
        </w:rPr>
        <w:commentReference w:id="38"/>
      </w:r>
      <w:ins w:id="41" w:author="Roesch, Pamela" w:date="2021-05-11T14:35:00Z">
        <w:r w:rsidR="008A5BE3">
          <w:rPr>
            <w:rFonts w:ascii="Times New Roman" w:hAnsi="Times New Roman" w:cs="Times New Roman"/>
          </w:rPr>
          <w:t>using</w:t>
        </w:r>
      </w:ins>
      <w:del w:id="42" w:author="Roesch, Pamela" w:date="2021-05-11T14:35:00Z">
        <w:r w:rsidR="00AF225D" w:rsidRPr="0050349E" w:rsidDel="008A5BE3">
          <w:rPr>
            <w:rFonts w:ascii="Times New Roman" w:hAnsi="Times New Roman" w:cs="Times New Roman"/>
          </w:rPr>
          <w:delText>via</w:delText>
        </w:r>
      </w:del>
      <w:r w:rsidR="00AF225D" w:rsidRPr="0050349E">
        <w:rPr>
          <w:rFonts w:ascii="Times New Roman" w:hAnsi="Times New Roman" w:cs="Times New Roman"/>
        </w:rPr>
        <w:t xml:space="preserve"> a ranking of </w:t>
      </w:r>
      <w:del w:id="43" w:author="Roesch, Pamela" w:date="2021-05-11T14:35:00Z">
        <w:r w:rsidR="00AF225D" w:rsidRPr="0050349E" w:rsidDel="008A5BE3">
          <w:rPr>
            <w:rFonts w:ascii="Times New Roman" w:hAnsi="Times New Roman" w:cs="Times New Roman"/>
          </w:rPr>
          <w:delText xml:space="preserve">a combination of </w:delText>
        </w:r>
      </w:del>
      <w:r w:rsidR="00AF225D" w:rsidRPr="0050349E">
        <w:rPr>
          <w:rFonts w:ascii="Times New Roman" w:hAnsi="Times New Roman" w:cs="Times New Roman"/>
        </w:rPr>
        <w:t xml:space="preserve">ten components (risk factors and COVID-19 burden) that are synthesized into a single </w:t>
      </w:r>
      <w:ins w:id="44" w:author="Jacobs, Jackie" w:date="2021-05-10T20:58:00Z">
        <w:r w:rsidR="00874E9D">
          <w:rPr>
            <w:rFonts w:ascii="Times New Roman" w:hAnsi="Times New Roman" w:cs="Times New Roman"/>
          </w:rPr>
          <w:t xml:space="preserve">community-level </w:t>
        </w:r>
      </w:ins>
      <w:r w:rsidR="00AF225D" w:rsidRPr="0050349E">
        <w:rPr>
          <w:rFonts w:ascii="Times New Roman" w:hAnsi="Times New Roman" w:cs="Times New Roman"/>
        </w:rPr>
        <w:t>composite score. C</w:t>
      </w:r>
      <w:ins w:id="45" w:author="Roesch, Pamela" w:date="2021-05-11T14:36:00Z">
        <w:r w:rsidR="008A5BE3">
          <w:rPr>
            <w:rFonts w:ascii="Times New Roman" w:hAnsi="Times New Roman" w:cs="Times New Roman"/>
          </w:rPr>
          <w:t>hicago c</w:t>
        </w:r>
      </w:ins>
      <w:r w:rsidR="00AF225D" w:rsidRPr="0050349E">
        <w:rPr>
          <w:rFonts w:ascii="Times New Roman" w:hAnsi="Times New Roman" w:cs="Times New Roman"/>
        </w:rPr>
        <w:t xml:space="preserve">ommunity areas that received high CCVI scores had the highest </w:t>
      </w:r>
      <w:commentRangeStart w:id="46"/>
      <w:commentRangeStart w:id="47"/>
      <w:r w:rsidR="00AF225D" w:rsidRPr="0050349E">
        <w:rPr>
          <w:rFonts w:ascii="Times New Roman" w:hAnsi="Times New Roman" w:cs="Times New Roman"/>
        </w:rPr>
        <w:t>mobility</w:t>
      </w:r>
      <w:commentRangeEnd w:id="46"/>
      <w:r w:rsidR="00776B70">
        <w:rPr>
          <w:rStyle w:val="CommentReference"/>
        </w:rPr>
        <w:commentReference w:id="46"/>
      </w:r>
      <w:commentRangeEnd w:id="47"/>
      <w:r w:rsidR="00BC0218">
        <w:rPr>
          <w:rStyle w:val="CommentReference"/>
        </w:rPr>
        <w:commentReference w:id="47"/>
      </w:r>
      <w:r w:rsidR="00AF225D" w:rsidRPr="0050349E">
        <w:rPr>
          <w:rFonts w:ascii="Times New Roman" w:hAnsi="Times New Roman" w:cs="Times New Roman"/>
        </w:rPr>
        <w:t xml:space="preserve"> during COVID-19, low socioeconomic status, high rates of COVID-19</w:t>
      </w:r>
      <w:r w:rsidR="00980D15" w:rsidRPr="0050349E">
        <w:rPr>
          <w:rFonts w:ascii="Times New Roman" w:hAnsi="Times New Roman" w:cs="Times New Roman"/>
        </w:rPr>
        <w:t xml:space="preserve"> hospital admission, and high rates of COVID-19 mortality.</w:t>
      </w:r>
      <w:r w:rsidR="00BC0218">
        <w:rPr>
          <w:rFonts w:ascii="Times New Roman" w:hAnsi="Times New Roman" w:cs="Times New Roman"/>
        </w:rPr>
        <w:fldChar w:fldCharType="begin"/>
      </w:r>
      <w:r w:rsidR="00BC0218">
        <w:rPr>
          <w:rFonts w:ascii="Times New Roman" w:hAnsi="Times New Roman" w:cs="Times New Roman"/>
        </w:rPr>
        <w:instrText xml:space="preserve"> ADDIN EN.CITE &lt;EndNote&gt;&lt;Cite&gt;&lt;Author&gt;Department of Public Health&lt;/Author&gt;&lt;Year&gt;2021&lt;/Year&gt;&lt;DisplayText&gt;&lt;style face="superscript"&gt;8&lt;/style&gt;&lt;/DisplayText&gt;&lt;record&gt;&lt;urls&gt;&lt;related-urls&gt;&lt;url&gt;https://www.chicago.gov/content/dam/city/sites/covid/reports/012521/Community_Vulnerability_Index_012521.pdf&lt;/url&gt;&lt;/related-urls&gt;&lt;/urls&gt;&lt;number&gt;April 20&lt;/number&gt;&lt;contributors&gt;&lt;authors&gt;&lt;author&gt;Department of Public Health, Chicago&lt;/author&gt;&lt;/authors&gt;&lt;/contributors&gt;&lt;added-date format="utc"&gt;1620689089&lt;/added-date&gt;&lt;ref-type name="Web Page"&gt;12&lt;/ref-type&gt;&lt;dates&gt;&lt;year&gt;2021&lt;/year&gt;&lt;/dates&gt;&lt;rec-number&gt;495&lt;/rec-number&gt;&lt;last-updated-date format="utc"&gt;1620689089&lt;/last-updated-date&gt;&lt;volume&gt;2021&lt;/volume&gt;&lt;/record&gt;&lt;/Cite&gt;&lt;/EndNote&gt;</w:instrText>
      </w:r>
      <w:r w:rsidR="00BC0218">
        <w:rPr>
          <w:rFonts w:ascii="Times New Roman" w:hAnsi="Times New Roman" w:cs="Times New Roman"/>
        </w:rPr>
        <w:fldChar w:fldCharType="separate"/>
      </w:r>
      <w:r w:rsidR="00BC0218" w:rsidRPr="00BC0218">
        <w:rPr>
          <w:rFonts w:ascii="Times New Roman" w:hAnsi="Times New Roman" w:cs="Times New Roman"/>
          <w:noProof/>
          <w:vertAlign w:val="superscript"/>
        </w:rPr>
        <w:t>8</w:t>
      </w:r>
      <w:r w:rsidR="00BC0218">
        <w:rPr>
          <w:rFonts w:ascii="Times New Roman" w:hAnsi="Times New Roman" w:cs="Times New Roman"/>
        </w:rPr>
        <w:fldChar w:fldCharType="end"/>
      </w:r>
      <w:r w:rsidR="00AF225D" w:rsidRPr="0050349E">
        <w:rPr>
          <w:rFonts w:ascii="Times New Roman" w:hAnsi="Times New Roman" w:cs="Times New Roman"/>
        </w:rPr>
        <w:t xml:space="preserve"> </w:t>
      </w:r>
      <w:r w:rsidR="00980D15" w:rsidRPr="0050349E">
        <w:rPr>
          <w:rFonts w:ascii="Times New Roman" w:hAnsi="Times New Roman" w:cs="Times New Roman"/>
        </w:rPr>
        <w:t xml:space="preserve">Fifteen community areas in Chicago </w:t>
      </w:r>
      <w:r w:rsidR="00C653DD">
        <w:rPr>
          <w:rFonts w:ascii="Times New Roman" w:hAnsi="Times New Roman" w:cs="Times New Roman"/>
        </w:rPr>
        <w:t>comprised</w:t>
      </w:r>
      <w:r w:rsidR="00980D15" w:rsidRPr="0050349E">
        <w:rPr>
          <w:rFonts w:ascii="Times New Roman" w:hAnsi="Times New Roman" w:cs="Times New Roman"/>
        </w:rPr>
        <w:t xml:space="preserve"> the top quintile</w:t>
      </w:r>
      <w:r w:rsidR="00C653DD">
        <w:rPr>
          <w:rFonts w:ascii="Times New Roman" w:hAnsi="Times New Roman" w:cs="Times New Roman"/>
        </w:rPr>
        <w:t>,</w:t>
      </w:r>
      <w:r w:rsidR="00874E9D">
        <w:rPr>
          <w:rFonts w:ascii="Times New Roman" w:hAnsi="Times New Roman" w:cs="Times New Roman"/>
        </w:rPr>
        <w:t xml:space="preserve"> 7 of which </w:t>
      </w:r>
      <w:del w:id="48" w:author="Roesch, Pamela" w:date="2021-05-11T14:37:00Z">
        <w:r w:rsidR="00874E9D" w:rsidDel="008A5BE3">
          <w:rPr>
            <w:rFonts w:ascii="Times New Roman" w:hAnsi="Times New Roman" w:cs="Times New Roman"/>
          </w:rPr>
          <w:delText xml:space="preserve">were </w:delText>
        </w:r>
      </w:del>
      <w:ins w:id="49" w:author="Roesch, Pamela" w:date="2021-05-11T14:37:00Z">
        <w:r w:rsidR="008A5BE3">
          <w:rPr>
            <w:rFonts w:ascii="Times New Roman" w:hAnsi="Times New Roman" w:cs="Times New Roman"/>
          </w:rPr>
          <w:t xml:space="preserve">with </w:t>
        </w:r>
      </w:ins>
      <w:r w:rsidR="00C653DD">
        <w:rPr>
          <w:rFonts w:ascii="Times New Roman" w:hAnsi="Times New Roman" w:cs="Times New Roman"/>
        </w:rPr>
        <w:t>predominantly</w:t>
      </w:r>
      <w:r w:rsidR="00874E9D">
        <w:rPr>
          <w:rFonts w:ascii="Times New Roman" w:hAnsi="Times New Roman" w:cs="Times New Roman"/>
        </w:rPr>
        <w:t xml:space="preserve"> Latinx</w:t>
      </w:r>
      <w:ins w:id="50" w:author="Roesch, Pamela" w:date="2021-05-11T14:37:00Z">
        <w:r w:rsidR="008A5BE3">
          <w:rPr>
            <w:rFonts w:ascii="Times New Roman" w:hAnsi="Times New Roman" w:cs="Times New Roman"/>
          </w:rPr>
          <w:t xml:space="preserve"> residents</w:t>
        </w:r>
      </w:ins>
      <w:r w:rsidR="00874E9D">
        <w:rPr>
          <w:rFonts w:ascii="Times New Roman" w:hAnsi="Times New Roman" w:cs="Times New Roman"/>
        </w:rPr>
        <w:t xml:space="preserve"> and 8 </w:t>
      </w:r>
      <w:ins w:id="51" w:author="Roesch, Pamela" w:date="2021-05-11T14:37:00Z">
        <w:r w:rsidR="008A5BE3">
          <w:rPr>
            <w:rFonts w:ascii="Times New Roman" w:hAnsi="Times New Roman" w:cs="Times New Roman"/>
          </w:rPr>
          <w:t xml:space="preserve">with </w:t>
        </w:r>
      </w:ins>
      <w:del w:id="52" w:author="Roesch, Pamela" w:date="2021-05-11T14:37:00Z">
        <w:r w:rsidR="00874E9D" w:rsidDel="008A5BE3">
          <w:rPr>
            <w:rFonts w:ascii="Times New Roman" w:hAnsi="Times New Roman" w:cs="Times New Roman"/>
          </w:rPr>
          <w:delText xml:space="preserve">of which were </w:delText>
        </w:r>
      </w:del>
      <w:r w:rsidR="00C653DD">
        <w:rPr>
          <w:rFonts w:ascii="Times New Roman" w:hAnsi="Times New Roman" w:cs="Times New Roman"/>
        </w:rPr>
        <w:t>predominantly</w:t>
      </w:r>
      <w:r w:rsidR="00874E9D">
        <w:rPr>
          <w:rFonts w:ascii="Times New Roman" w:hAnsi="Times New Roman" w:cs="Times New Roman"/>
        </w:rPr>
        <w:t xml:space="preserve"> Black</w:t>
      </w:r>
      <w:ins w:id="53" w:author="Roesch, Pamela" w:date="2021-05-11T14:37:00Z">
        <w:r w:rsidR="008A5BE3">
          <w:rPr>
            <w:rFonts w:ascii="Times New Roman" w:hAnsi="Times New Roman" w:cs="Times New Roman"/>
          </w:rPr>
          <w:t xml:space="preserve"> residents</w:t>
        </w:r>
      </w:ins>
      <w:r w:rsidR="00980D15" w:rsidRPr="0050349E">
        <w:rPr>
          <w:rFonts w:ascii="Times New Roman" w:hAnsi="Times New Roman" w:cs="Times New Roman"/>
        </w:rPr>
        <w:t>.</w:t>
      </w:r>
      <w:r w:rsidR="00825E1C" w:rsidRPr="0050349E">
        <w:rPr>
          <w:rFonts w:ascii="Times New Roman" w:hAnsi="Times New Roman" w:cs="Times New Roman"/>
        </w:rPr>
        <w:t xml:space="preserve"> </w:t>
      </w:r>
      <w:commentRangeStart w:id="54"/>
      <w:ins w:id="55" w:author="Roesch, Pamela" w:date="2021-05-11T14:38:00Z">
        <w:r w:rsidR="008A5BE3">
          <w:rPr>
            <w:rFonts w:ascii="Times New Roman" w:hAnsi="Times New Roman" w:cs="Times New Roman"/>
          </w:rPr>
          <w:t xml:space="preserve">To reduce further inequities in COVID-19 related outcomes, public health leaders acknowledged the importance of </w:t>
        </w:r>
      </w:ins>
      <w:ins w:id="56" w:author="Roesch, Pamela" w:date="2021-05-11T14:39:00Z">
        <w:r w:rsidR="008A5BE3">
          <w:rPr>
            <w:rFonts w:ascii="Times New Roman" w:hAnsi="Times New Roman" w:cs="Times New Roman"/>
          </w:rPr>
          <w:t>prioritizing</w:t>
        </w:r>
      </w:ins>
      <w:del w:id="57" w:author="Roesch, Pamela" w:date="2021-05-11T14:37:00Z">
        <w:r w:rsidR="00BC0218" w:rsidDel="008A5BE3">
          <w:rPr>
            <w:rFonts w:ascii="Times New Roman" w:hAnsi="Times New Roman" w:cs="Times New Roman"/>
          </w:rPr>
          <w:delText>I</w:delText>
        </w:r>
      </w:del>
      <w:del w:id="58" w:author="Roesch, Pamela" w:date="2021-05-11T14:38:00Z">
        <w:r w:rsidR="00BC0218" w:rsidDel="008A5BE3">
          <w:rPr>
            <w:rFonts w:ascii="Times New Roman" w:hAnsi="Times New Roman" w:cs="Times New Roman"/>
          </w:rPr>
          <w:delText>t</w:delText>
        </w:r>
        <w:r w:rsidR="001E2FF8" w:rsidDel="008A5BE3">
          <w:rPr>
            <w:rFonts w:ascii="Times New Roman" w:hAnsi="Times New Roman" w:cs="Times New Roman"/>
          </w:rPr>
          <w:delText xml:space="preserve"> is imperative th</w:delText>
        </w:r>
      </w:del>
      <w:del w:id="59" w:author="Roesch, Pamela" w:date="2021-05-11T14:39:00Z">
        <w:r w:rsidR="001E2FF8" w:rsidDel="008A5BE3">
          <w:rPr>
            <w:rFonts w:ascii="Times New Roman" w:hAnsi="Times New Roman" w:cs="Times New Roman"/>
          </w:rPr>
          <w:delText xml:space="preserve">at </w:delText>
        </w:r>
      </w:del>
      <w:ins w:id="60" w:author="Roesch, Pamela" w:date="2021-05-11T14:39:00Z">
        <w:r w:rsidR="008A5BE3">
          <w:rPr>
            <w:rFonts w:ascii="Times New Roman" w:hAnsi="Times New Roman" w:cs="Times New Roman"/>
          </w:rPr>
          <w:t xml:space="preserve"> </w:t>
        </w:r>
      </w:ins>
      <w:r w:rsidR="001E2FF8" w:rsidRPr="0050349E">
        <w:rPr>
          <w:rFonts w:ascii="Times New Roman" w:hAnsi="Times New Roman" w:cs="Times New Roman"/>
        </w:rPr>
        <w:t>communities</w:t>
      </w:r>
      <w:r w:rsidR="001E2FF8">
        <w:rPr>
          <w:rFonts w:ascii="Times New Roman" w:hAnsi="Times New Roman" w:cs="Times New Roman"/>
        </w:rPr>
        <w:t xml:space="preserve"> with the highest burden of disease </w:t>
      </w:r>
      <w:del w:id="61" w:author="Roesch, Pamela" w:date="2021-05-11T14:39:00Z">
        <w:r w:rsidR="001E2FF8" w:rsidDel="008A5BE3">
          <w:rPr>
            <w:rFonts w:ascii="Times New Roman" w:hAnsi="Times New Roman" w:cs="Times New Roman"/>
          </w:rPr>
          <w:delText xml:space="preserve">are prioritized </w:delText>
        </w:r>
      </w:del>
      <w:r w:rsidR="00980D15" w:rsidRPr="0050349E">
        <w:rPr>
          <w:rFonts w:ascii="Times New Roman" w:hAnsi="Times New Roman" w:cs="Times New Roman"/>
        </w:rPr>
        <w:t>for</w:t>
      </w:r>
      <w:r w:rsidR="00825E1C" w:rsidRPr="0050349E">
        <w:rPr>
          <w:rFonts w:ascii="Times New Roman" w:hAnsi="Times New Roman" w:cs="Times New Roman"/>
        </w:rPr>
        <w:t xml:space="preserve"> equitable and</w:t>
      </w:r>
      <w:r w:rsidR="00980D15" w:rsidRPr="0050349E">
        <w:rPr>
          <w:rFonts w:ascii="Times New Roman" w:hAnsi="Times New Roman" w:cs="Times New Roman"/>
        </w:rPr>
        <w:t xml:space="preserve"> effective </w:t>
      </w:r>
      <w:del w:id="62" w:author="Roesch, Pamela" w:date="2021-05-11T14:39:00Z">
        <w:r w:rsidR="00980D15" w:rsidRPr="0050349E" w:rsidDel="008A5BE3">
          <w:rPr>
            <w:rFonts w:ascii="Times New Roman" w:hAnsi="Times New Roman" w:cs="Times New Roman"/>
          </w:rPr>
          <w:delText>control</w:delText>
        </w:r>
      </w:del>
      <w:ins w:id="63" w:author="Roesch, Pamela" w:date="2021-05-11T14:39:00Z">
        <w:r w:rsidR="008A5BE3">
          <w:rPr>
            <w:rFonts w:ascii="Times New Roman" w:hAnsi="Times New Roman" w:cs="Times New Roman"/>
          </w:rPr>
          <w:t>vaccine distribution</w:t>
        </w:r>
      </w:ins>
      <w:r w:rsidR="00980D15" w:rsidRPr="0050349E">
        <w:rPr>
          <w:rFonts w:ascii="Times New Roman" w:hAnsi="Times New Roman" w:cs="Times New Roman"/>
        </w:rPr>
        <w:t xml:space="preserve">. </w:t>
      </w:r>
      <w:commentRangeEnd w:id="54"/>
      <w:r w:rsidR="008A5BE3">
        <w:rPr>
          <w:rStyle w:val="CommentReference"/>
        </w:rPr>
        <w:commentReference w:id="54"/>
      </w:r>
    </w:p>
    <w:p w14:paraId="0584ACD9" w14:textId="30D0EB61" w:rsidR="00363D6E" w:rsidRPr="0050349E" w:rsidRDefault="00385546" w:rsidP="00385546">
      <w:pPr>
        <w:pStyle w:val="BodyText"/>
        <w:ind w:firstLine="720"/>
        <w:rPr>
          <w:rFonts w:ascii="Times New Roman" w:hAnsi="Times New Roman" w:cs="Times New Roman"/>
        </w:rPr>
      </w:pPr>
      <w:r w:rsidRPr="0050349E">
        <w:rPr>
          <w:rFonts w:ascii="Times New Roman" w:hAnsi="Times New Roman" w:cs="Times New Roman"/>
        </w:rPr>
        <w:t>O</w:t>
      </w:r>
      <w:r w:rsidR="00C71537" w:rsidRPr="0050349E">
        <w:rPr>
          <w:rFonts w:ascii="Times New Roman" w:hAnsi="Times New Roman" w:cs="Times New Roman"/>
        </w:rPr>
        <w:t>n January</w:t>
      </w:r>
      <w:r w:rsidRPr="0050349E">
        <w:rPr>
          <w:rFonts w:ascii="Times New Roman" w:hAnsi="Times New Roman" w:cs="Times New Roman"/>
        </w:rPr>
        <w:t xml:space="preserve"> 25,</w:t>
      </w:r>
      <w:r w:rsidR="00C71537" w:rsidRPr="0050349E">
        <w:rPr>
          <w:rFonts w:ascii="Times New Roman" w:hAnsi="Times New Roman" w:cs="Times New Roman"/>
        </w:rPr>
        <w:t xml:space="preserve"> 2021, Chicago implemented</w:t>
      </w:r>
      <w:del w:id="64" w:author="Roesch, Pamela" w:date="2021-05-11T14:40:00Z">
        <w:r w:rsidRPr="0050349E" w:rsidDel="008A5BE3">
          <w:rPr>
            <w:rFonts w:ascii="Times New Roman" w:hAnsi="Times New Roman" w:cs="Times New Roman"/>
          </w:rPr>
          <w:delText>,</w:delText>
        </w:r>
      </w:del>
      <w:r w:rsidR="00C71537" w:rsidRPr="0050349E">
        <w:rPr>
          <w:rFonts w:ascii="Times New Roman" w:hAnsi="Times New Roman" w:cs="Times New Roman"/>
        </w:rPr>
        <w:t xml:space="preserve"> </w:t>
      </w:r>
      <w:r w:rsidR="00C71537" w:rsidRPr="0050349E">
        <w:rPr>
          <w:rFonts w:ascii="Times New Roman" w:hAnsi="Times New Roman" w:cs="Times New Roman"/>
          <w:i/>
          <w:iCs/>
        </w:rPr>
        <w:t>Protect Chicago Plus</w:t>
      </w:r>
      <w:r w:rsidRPr="0050349E">
        <w:rPr>
          <w:rFonts w:ascii="Times New Roman" w:hAnsi="Times New Roman" w:cs="Times New Roman"/>
          <w:i/>
          <w:iCs/>
        </w:rPr>
        <w:t xml:space="preserve"> (PCP),</w:t>
      </w:r>
      <w:r w:rsidR="00794EC8" w:rsidRPr="0050349E">
        <w:rPr>
          <w:rFonts w:ascii="Times New Roman" w:hAnsi="Times New Roman" w:cs="Times New Roman"/>
        </w:rPr>
        <w:t xml:space="preserve"> </w:t>
      </w:r>
      <w:r w:rsidR="001E2FF8">
        <w:rPr>
          <w:rFonts w:ascii="Times New Roman" w:hAnsi="Times New Roman" w:cs="Times New Roman"/>
        </w:rPr>
        <w:t xml:space="preserve">a citywide equity plan for vaccine distribution </w:t>
      </w:r>
      <w:r w:rsidR="00794EC8" w:rsidRPr="0050349E">
        <w:rPr>
          <w:rFonts w:ascii="Times New Roman" w:hAnsi="Times New Roman" w:cs="Times New Roman"/>
        </w:rPr>
        <w:t>to ensure equitable access for communities experiencing the highest CCVI.</w:t>
      </w:r>
      <w:r w:rsidR="00DA2209" w:rsidRPr="0050349E">
        <w:rPr>
          <w:rFonts w:ascii="Times New Roman" w:hAnsi="Times New Roman" w:cs="Times New Roman"/>
        </w:rPr>
        <w:fldChar w:fldCharType="begin"/>
      </w:r>
      <w:r w:rsidR="0055574F">
        <w:rPr>
          <w:rFonts w:ascii="Times New Roman" w:hAnsi="Times New Roman" w:cs="Times New Roman"/>
        </w:rPr>
        <w:instrText xml:space="preserve"> ADDIN EN.CITE &lt;EndNote&gt;&lt;Cite&gt;&lt;Author&gt;Department of Public Health&lt;/Author&gt;&lt;RecNum&gt;0&lt;/RecNum&gt;&lt;DisplayText&gt;&lt;style face="superscript"&gt;9&lt;/style&gt;&lt;/DisplayText&gt;&lt;record&gt;&lt;urls&gt;&lt;related-urls&gt;&lt;url&gt;https://www.chicago.gov/city/en/sites/covid-19/home/protect-chicago.html&lt;/url&gt;&lt;/related-urls&gt;&lt;/urls&gt;&lt;number&gt;April 20&lt;/number&gt;&lt;contributors&gt;&lt;authors&gt;&lt;author&gt;Department of Public Health, Chicago&lt;/author&gt;&lt;/authors&gt;&lt;/contributors&gt;&lt;added-date format="utc"&gt;1620689164&lt;/added-date&gt;&lt;ref-type name="Web Page"&gt;12&lt;/ref-type&gt;&lt;rec-number&gt;496&lt;/rec-number&gt;&lt;last-updated-date format="utc"&gt;1620689164&lt;/last-updated-date&gt;&lt;volume&gt;2021&lt;/volume&gt;&lt;/record&gt;&lt;/Cite&gt;&lt;/EndNote&gt;</w:instrText>
      </w:r>
      <w:r w:rsidR="00DA2209" w:rsidRPr="0050349E">
        <w:rPr>
          <w:rFonts w:ascii="Times New Roman" w:hAnsi="Times New Roman" w:cs="Times New Roman"/>
        </w:rPr>
        <w:fldChar w:fldCharType="separate"/>
      </w:r>
      <w:r w:rsidR="00907BBC" w:rsidRPr="0050349E">
        <w:rPr>
          <w:rFonts w:ascii="Times New Roman" w:hAnsi="Times New Roman" w:cs="Times New Roman"/>
          <w:noProof/>
          <w:vertAlign w:val="superscript"/>
        </w:rPr>
        <w:t>9</w:t>
      </w:r>
      <w:r w:rsidR="00DA2209" w:rsidRPr="0050349E">
        <w:rPr>
          <w:rFonts w:ascii="Times New Roman" w:hAnsi="Times New Roman" w:cs="Times New Roman"/>
        </w:rPr>
        <w:fldChar w:fldCharType="end"/>
      </w:r>
      <w:r w:rsidR="00794EC8" w:rsidRPr="0050349E">
        <w:rPr>
          <w:rFonts w:ascii="Times New Roman" w:hAnsi="Times New Roman" w:cs="Times New Roman"/>
        </w:rPr>
        <w:t xml:space="preserve"> </w:t>
      </w:r>
      <w:r w:rsidRPr="0050349E">
        <w:rPr>
          <w:rFonts w:ascii="Times New Roman" w:hAnsi="Times New Roman" w:cs="Times New Roman"/>
        </w:rPr>
        <w:t xml:space="preserve">The plan </w:t>
      </w:r>
      <w:r w:rsidR="0050349E">
        <w:rPr>
          <w:rFonts w:ascii="Times New Roman" w:hAnsi="Times New Roman" w:cs="Times New Roman"/>
        </w:rPr>
        <w:t>focused on</w:t>
      </w:r>
      <w:r w:rsidRPr="0050349E">
        <w:rPr>
          <w:rFonts w:ascii="Times New Roman" w:hAnsi="Times New Roman" w:cs="Times New Roman"/>
        </w:rPr>
        <w:t xml:space="preserve"> increasing vaccine </w:t>
      </w:r>
      <w:r w:rsidR="0050349E">
        <w:rPr>
          <w:rFonts w:ascii="Times New Roman" w:hAnsi="Times New Roman" w:cs="Times New Roman"/>
        </w:rPr>
        <w:t>uptake</w:t>
      </w:r>
      <w:r w:rsidRPr="0050349E">
        <w:rPr>
          <w:rFonts w:ascii="Times New Roman" w:hAnsi="Times New Roman" w:cs="Times New Roman"/>
        </w:rPr>
        <w:t xml:space="preserve"> in the</w:t>
      </w:r>
      <w:r w:rsidR="0050349E">
        <w:rPr>
          <w:rFonts w:ascii="Times New Roman" w:hAnsi="Times New Roman" w:cs="Times New Roman"/>
        </w:rPr>
        <w:t xml:space="preserve"> 15 community </w:t>
      </w:r>
      <w:r w:rsidRPr="0050349E">
        <w:rPr>
          <w:rFonts w:ascii="Times New Roman" w:hAnsi="Times New Roman" w:cs="Times New Roman"/>
        </w:rPr>
        <w:t xml:space="preserve">areas </w:t>
      </w:r>
      <w:r w:rsidR="0050349E">
        <w:rPr>
          <w:rFonts w:ascii="Times New Roman" w:hAnsi="Times New Roman" w:cs="Times New Roman"/>
        </w:rPr>
        <w:t>in the top CCVI quintile by</w:t>
      </w:r>
      <w:r w:rsidRPr="0050349E">
        <w:rPr>
          <w:rFonts w:ascii="Times New Roman" w:hAnsi="Times New Roman" w:cs="Times New Roman"/>
        </w:rPr>
        <w:t xml:space="preserve"> expanding</w:t>
      </w:r>
      <w:r w:rsidR="0050349E">
        <w:rPr>
          <w:rFonts w:ascii="Times New Roman" w:hAnsi="Times New Roman" w:cs="Times New Roman"/>
        </w:rPr>
        <w:t xml:space="preserve"> access</w:t>
      </w:r>
      <w:r w:rsidR="001E2FF8">
        <w:rPr>
          <w:rFonts w:ascii="Times New Roman" w:hAnsi="Times New Roman" w:cs="Times New Roman"/>
        </w:rPr>
        <w:t xml:space="preserve"> through hyperlocal community-led vaccination events</w:t>
      </w:r>
      <w:r w:rsidR="0050349E">
        <w:rPr>
          <w:rFonts w:ascii="Times New Roman" w:hAnsi="Times New Roman" w:cs="Times New Roman"/>
        </w:rPr>
        <w:t xml:space="preserve">. </w:t>
      </w:r>
      <w:r w:rsidRPr="0050349E">
        <w:rPr>
          <w:rFonts w:ascii="Times New Roman" w:hAnsi="Times New Roman" w:cs="Times New Roman"/>
        </w:rPr>
        <w:t xml:space="preserve"> PCP leveraged community stakeholders to reduce barriers to vaccin</w:t>
      </w:r>
      <w:r w:rsidR="0050349E">
        <w:rPr>
          <w:rFonts w:ascii="Times New Roman" w:hAnsi="Times New Roman" w:cs="Times New Roman"/>
        </w:rPr>
        <w:t xml:space="preserve">ation </w:t>
      </w:r>
      <w:r w:rsidRPr="0050349E">
        <w:rPr>
          <w:rFonts w:ascii="Times New Roman" w:hAnsi="Times New Roman" w:cs="Times New Roman"/>
        </w:rPr>
        <w:t xml:space="preserve">via call-in lines, strike </w:t>
      </w:r>
      <w:r w:rsidRPr="0050349E">
        <w:rPr>
          <w:rFonts w:ascii="Times New Roman" w:hAnsi="Times New Roman" w:cs="Times New Roman"/>
        </w:rPr>
        <w:lastRenderedPageBreak/>
        <w:t>teams, mobile clinics, homebound distribution</w:t>
      </w:r>
      <w:r w:rsidR="00C653DD">
        <w:rPr>
          <w:rFonts w:ascii="Times New Roman" w:hAnsi="Times New Roman" w:cs="Times New Roman"/>
        </w:rPr>
        <w:t>,</w:t>
      </w:r>
      <w:r w:rsidRPr="0050349E">
        <w:rPr>
          <w:rFonts w:ascii="Times New Roman" w:hAnsi="Times New Roman" w:cs="Times New Roman"/>
        </w:rPr>
        <w:t xml:space="preserve"> and other strategies</w:t>
      </w:r>
      <w:r w:rsidR="0050349E">
        <w:rPr>
          <w:rFonts w:ascii="Times New Roman" w:hAnsi="Times New Roman" w:cs="Times New Roman"/>
        </w:rPr>
        <w:t xml:space="preserve"> (e.g., expanded eligibility to include all residents aged 18+)</w:t>
      </w:r>
      <w:r w:rsidRPr="0050349E">
        <w:rPr>
          <w:rFonts w:ascii="Times New Roman" w:hAnsi="Times New Roman" w:cs="Times New Roman"/>
        </w:rPr>
        <w:t xml:space="preserve"> to improve vaccine </w:t>
      </w:r>
      <w:r w:rsidR="0050349E">
        <w:rPr>
          <w:rFonts w:ascii="Times New Roman" w:hAnsi="Times New Roman" w:cs="Times New Roman"/>
        </w:rPr>
        <w:t>uptake</w:t>
      </w:r>
      <w:r w:rsidRPr="0050349E">
        <w:rPr>
          <w:rFonts w:ascii="Times New Roman" w:hAnsi="Times New Roman" w:cs="Times New Roman"/>
        </w:rPr>
        <w:t>.</w:t>
      </w:r>
    </w:p>
    <w:p w14:paraId="2BECFEEF" w14:textId="0C76C3F8" w:rsidR="001F67EC" w:rsidRPr="0050349E" w:rsidRDefault="00825E1C" w:rsidP="000335D3">
      <w:pPr>
        <w:rPr>
          <w:rFonts w:ascii="Times New Roman" w:hAnsi="Times New Roman" w:cs="Times New Roman"/>
        </w:rPr>
      </w:pPr>
      <w:r w:rsidRPr="0050349E">
        <w:rPr>
          <w:rFonts w:ascii="Times New Roman" w:hAnsi="Times New Roman" w:cs="Times New Roman"/>
        </w:rPr>
        <w:tab/>
      </w:r>
      <w:del w:id="65" w:author="Roesch, Pamela" w:date="2021-05-11T14:41:00Z">
        <w:r w:rsidRPr="0050349E" w:rsidDel="008A5BE3">
          <w:rPr>
            <w:rFonts w:ascii="Times New Roman" w:hAnsi="Times New Roman" w:cs="Times New Roman"/>
          </w:rPr>
          <w:delText xml:space="preserve">This </w:delText>
        </w:r>
      </w:del>
      <w:ins w:id="66" w:author="Roesch, Pamela" w:date="2021-05-11T14:41:00Z">
        <w:r w:rsidR="008A5BE3">
          <w:rPr>
            <w:rFonts w:ascii="Times New Roman" w:hAnsi="Times New Roman" w:cs="Times New Roman"/>
          </w:rPr>
          <w:t>Our</w:t>
        </w:r>
        <w:r w:rsidR="008A5BE3" w:rsidRPr="0050349E">
          <w:rPr>
            <w:rFonts w:ascii="Times New Roman" w:hAnsi="Times New Roman" w:cs="Times New Roman"/>
          </w:rPr>
          <w:t xml:space="preserve"> </w:t>
        </w:r>
      </w:ins>
      <w:r w:rsidRPr="0050349E">
        <w:rPr>
          <w:rFonts w:ascii="Times New Roman" w:hAnsi="Times New Roman" w:cs="Times New Roman"/>
        </w:rPr>
        <w:t xml:space="preserve">study provides an overview of Chicago’s COVID-19 vaccine </w:t>
      </w:r>
      <w:del w:id="67" w:author="Roesch, Pamela" w:date="2021-05-11T14:43:00Z">
        <w:r w:rsidRPr="0050349E" w:rsidDel="006477A8">
          <w:rPr>
            <w:rFonts w:ascii="Times New Roman" w:hAnsi="Times New Roman" w:cs="Times New Roman"/>
          </w:rPr>
          <w:delText xml:space="preserve">distribution </w:delText>
        </w:r>
      </w:del>
      <w:ins w:id="68" w:author="Roesch, Pamela" w:date="2021-05-11T14:43:00Z">
        <w:r w:rsidR="006477A8">
          <w:rPr>
            <w:rFonts w:ascii="Times New Roman" w:hAnsi="Times New Roman" w:cs="Times New Roman"/>
          </w:rPr>
          <w:t>uptake</w:t>
        </w:r>
        <w:r w:rsidR="006477A8" w:rsidRPr="0050349E">
          <w:rPr>
            <w:rFonts w:ascii="Times New Roman" w:hAnsi="Times New Roman" w:cs="Times New Roman"/>
          </w:rPr>
          <w:t xml:space="preserve"> </w:t>
        </w:r>
      </w:ins>
      <w:r w:rsidRPr="0050349E">
        <w:rPr>
          <w:rFonts w:ascii="Times New Roman" w:hAnsi="Times New Roman" w:cs="Times New Roman"/>
        </w:rPr>
        <w:t xml:space="preserve">over </w:t>
      </w:r>
      <w:r w:rsidR="007B7000" w:rsidRPr="0050349E">
        <w:rPr>
          <w:rFonts w:ascii="Times New Roman" w:hAnsi="Times New Roman" w:cs="Times New Roman"/>
        </w:rPr>
        <w:t>a four-month period</w:t>
      </w:r>
      <w:ins w:id="69" w:author="Roesch, Pamela" w:date="2021-05-11T14:43:00Z">
        <w:r w:rsidR="006477A8">
          <w:rPr>
            <w:rFonts w:ascii="Times New Roman" w:hAnsi="Times New Roman" w:cs="Times New Roman"/>
          </w:rPr>
          <w:t>,</w:t>
        </w:r>
      </w:ins>
      <w:r w:rsidR="007B7000" w:rsidRPr="0050349E">
        <w:rPr>
          <w:rFonts w:ascii="Times New Roman" w:hAnsi="Times New Roman" w:cs="Times New Roman"/>
        </w:rPr>
        <w:t xml:space="preserve"> </w:t>
      </w:r>
      <w:r w:rsidRPr="0050349E">
        <w:rPr>
          <w:rFonts w:ascii="Times New Roman" w:hAnsi="Times New Roman" w:cs="Times New Roman"/>
        </w:rPr>
        <w:t xml:space="preserve">with a focus on </w:t>
      </w:r>
      <w:commentRangeStart w:id="70"/>
      <w:r w:rsidRPr="0050349E">
        <w:rPr>
          <w:rFonts w:ascii="Times New Roman" w:hAnsi="Times New Roman" w:cs="Times New Roman"/>
        </w:rPr>
        <w:t xml:space="preserve">evaluating </w:t>
      </w:r>
      <w:commentRangeEnd w:id="70"/>
      <w:r w:rsidR="008A5BE3">
        <w:rPr>
          <w:rStyle w:val="CommentReference"/>
        </w:rPr>
        <w:commentReference w:id="70"/>
      </w:r>
      <w:proofErr w:type="gramStart"/>
      <w:r w:rsidRPr="0050349E">
        <w:rPr>
          <w:rFonts w:ascii="Times New Roman" w:hAnsi="Times New Roman" w:cs="Times New Roman"/>
        </w:rPr>
        <w:t>whether or not</w:t>
      </w:r>
      <w:proofErr w:type="gramEnd"/>
      <w:r w:rsidRPr="0050349E">
        <w:rPr>
          <w:rFonts w:ascii="Times New Roman" w:hAnsi="Times New Roman" w:cs="Times New Roman"/>
        </w:rPr>
        <w:t xml:space="preserve"> </w:t>
      </w:r>
      <w:ins w:id="71" w:author="Roesch, Pamela" w:date="2021-05-11T14:43:00Z">
        <w:r w:rsidR="006477A8">
          <w:rPr>
            <w:rFonts w:ascii="Times New Roman" w:hAnsi="Times New Roman" w:cs="Times New Roman"/>
          </w:rPr>
          <w:t xml:space="preserve">vaccine uptake improved </w:t>
        </w:r>
      </w:ins>
      <w:del w:id="72" w:author="Roesch, Pamela" w:date="2021-05-11T14:43:00Z">
        <w:r w:rsidRPr="0050349E" w:rsidDel="006477A8">
          <w:rPr>
            <w:rFonts w:ascii="Times New Roman" w:hAnsi="Times New Roman" w:cs="Times New Roman"/>
          </w:rPr>
          <w:delText xml:space="preserve">improvements were made in the uptake of vaccine </w:delText>
        </w:r>
      </w:del>
      <w:r w:rsidRPr="0050349E">
        <w:rPr>
          <w:rFonts w:ascii="Times New Roman" w:hAnsi="Times New Roman" w:cs="Times New Roman"/>
        </w:rPr>
        <w:t>among the city’s most vulnerable populations</w:t>
      </w:r>
      <w:r w:rsidR="00794EC8" w:rsidRPr="0050349E">
        <w:rPr>
          <w:rFonts w:ascii="Times New Roman" w:hAnsi="Times New Roman" w:cs="Times New Roman"/>
        </w:rPr>
        <w:t xml:space="preserve"> after the implementation of </w:t>
      </w:r>
      <w:r w:rsidR="0050349E">
        <w:rPr>
          <w:rFonts w:ascii="Times New Roman" w:hAnsi="Times New Roman" w:cs="Times New Roman"/>
        </w:rPr>
        <w:t>PCP</w:t>
      </w:r>
      <w:r w:rsidR="00794EC8" w:rsidRPr="0050349E">
        <w:rPr>
          <w:rFonts w:ascii="Times New Roman" w:hAnsi="Times New Roman" w:cs="Times New Roman"/>
        </w:rPr>
        <w:t xml:space="preserve">. </w:t>
      </w:r>
      <w:r w:rsidR="007B7000" w:rsidRPr="0050349E">
        <w:rPr>
          <w:rFonts w:ascii="Times New Roman" w:hAnsi="Times New Roman" w:cs="Times New Roman"/>
        </w:rPr>
        <w:t>Specifically, this study seeks to answer</w:t>
      </w:r>
      <w:del w:id="73" w:author="Roesch, Pamela" w:date="2021-05-11T14:43:00Z">
        <w:r w:rsidR="007B7000" w:rsidRPr="0050349E" w:rsidDel="006477A8">
          <w:rPr>
            <w:rFonts w:ascii="Times New Roman" w:hAnsi="Times New Roman" w:cs="Times New Roman"/>
          </w:rPr>
          <w:delText xml:space="preserve"> the following research question</w:delText>
        </w:r>
      </w:del>
      <w:r w:rsidR="007B7000" w:rsidRPr="0050349E">
        <w:rPr>
          <w:rFonts w:ascii="Times New Roman" w:hAnsi="Times New Roman" w:cs="Times New Roman"/>
        </w:rPr>
        <w:t xml:space="preserve">: </w:t>
      </w:r>
      <w:r w:rsidR="007B7000" w:rsidRPr="0050349E">
        <w:rPr>
          <w:rFonts w:ascii="Times New Roman" w:eastAsia="Times New Roman" w:hAnsi="Times New Roman" w:cs="Times New Roman"/>
          <w:shd w:val="clear" w:color="auto" w:fill="FFFFFF"/>
        </w:rPr>
        <w:t xml:space="preserve">To what extent has the </w:t>
      </w:r>
      <w:r w:rsidR="007B7000" w:rsidRPr="0050349E">
        <w:rPr>
          <w:rFonts w:ascii="Times New Roman" w:eastAsia="Times New Roman" w:hAnsi="Times New Roman" w:cs="Times New Roman"/>
          <w:i/>
          <w:iCs/>
          <w:shd w:val="clear" w:color="auto" w:fill="FFFFFF"/>
        </w:rPr>
        <w:t>Protect Chicago Plus</w:t>
      </w:r>
      <w:r w:rsidR="007B7000" w:rsidRPr="0050349E">
        <w:rPr>
          <w:rFonts w:ascii="Times New Roman" w:eastAsia="Times New Roman" w:hAnsi="Times New Roman" w:cs="Times New Roman"/>
          <w:shd w:val="clear" w:color="auto" w:fill="FFFFFF"/>
        </w:rPr>
        <w:t xml:space="preserve"> citywide vaccine equity plan improved the uptake of COVID-19 </w:t>
      </w:r>
      <w:r w:rsidR="007B7000" w:rsidRPr="0050349E">
        <w:rPr>
          <w:rFonts w:ascii="Times New Roman" w:hAnsi="Times New Roman" w:cs="Times New Roman"/>
        </w:rPr>
        <w:t xml:space="preserve">vaccine among </w:t>
      </w:r>
      <w:del w:id="74" w:author="Roesch, Pamela" w:date="2021-05-11T14:44:00Z">
        <w:r w:rsidR="007B7000" w:rsidRPr="0050349E" w:rsidDel="006477A8">
          <w:rPr>
            <w:rFonts w:ascii="Times New Roman" w:hAnsi="Times New Roman" w:cs="Times New Roman"/>
          </w:rPr>
          <w:delText xml:space="preserve">the </w:delText>
        </w:r>
      </w:del>
      <w:r w:rsidR="007B7000" w:rsidRPr="0050349E">
        <w:rPr>
          <w:rFonts w:ascii="Times New Roman" w:hAnsi="Times New Roman" w:cs="Times New Roman"/>
        </w:rPr>
        <w:t xml:space="preserve">high </w:t>
      </w:r>
      <w:del w:id="75" w:author="Roesch, Pamela" w:date="2021-05-11T14:44:00Z">
        <w:r w:rsidR="007B7000" w:rsidRPr="0050349E" w:rsidDel="006477A8">
          <w:rPr>
            <w:rFonts w:ascii="Times New Roman" w:hAnsi="Times New Roman" w:cs="Times New Roman"/>
          </w:rPr>
          <w:delText xml:space="preserve">community </w:delText>
        </w:r>
      </w:del>
      <w:ins w:id="76" w:author="Roesch, Pamela" w:date="2021-05-11T14:44:00Z">
        <w:r w:rsidR="006477A8">
          <w:rPr>
            <w:rFonts w:ascii="Times New Roman" w:hAnsi="Times New Roman" w:cs="Times New Roman"/>
          </w:rPr>
          <w:t>COVID-19</w:t>
        </w:r>
        <w:r w:rsidR="006477A8" w:rsidRPr="0050349E">
          <w:rPr>
            <w:rFonts w:ascii="Times New Roman" w:hAnsi="Times New Roman" w:cs="Times New Roman"/>
          </w:rPr>
          <w:t xml:space="preserve"> </w:t>
        </w:r>
      </w:ins>
      <w:r w:rsidR="007B7000" w:rsidRPr="0050349E">
        <w:rPr>
          <w:rFonts w:ascii="Times New Roman" w:hAnsi="Times New Roman" w:cs="Times New Roman"/>
        </w:rPr>
        <w:t>vulnerability index communities compared to all other communities in Chicago?</w:t>
      </w:r>
    </w:p>
    <w:p w14:paraId="4A2F7FA5" w14:textId="77777777" w:rsidR="00DA2209" w:rsidRPr="0050349E" w:rsidRDefault="00DA2209" w:rsidP="000335D3">
      <w:pPr>
        <w:rPr>
          <w:rFonts w:ascii="Times New Roman" w:eastAsia="Times New Roman" w:hAnsi="Times New Roman" w:cs="Times New Roman"/>
          <w:shd w:val="clear" w:color="auto" w:fill="FFFFFF"/>
        </w:rPr>
      </w:pPr>
    </w:p>
    <w:p w14:paraId="7FEE4036" w14:textId="1B9378C5" w:rsidR="00D67EE8" w:rsidRPr="0050349E" w:rsidRDefault="000335D3" w:rsidP="000335D3">
      <w:pPr>
        <w:rPr>
          <w:rFonts w:ascii="Times New Roman" w:eastAsia="Times New Roman" w:hAnsi="Times New Roman" w:cs="Times New Roman"/>
          <w:shd w:val="clear" w:color="auto" w:fill="FFFFFF"/>
        </w:rPr>
      </w:pPr>
      <w:commentRangeStart w:id="77"/>
      <w:commentRangeStart w:id="78"/>
      <w:commentRangeStart w:id="79"/>
      <w:r w:rsidRPr="0050349E">
        <w:rPr>
          <w:rFonts w:ascii="Times New Roman" w:eastAsia="Times New Roman" w:hAnsi="Times New Roman" w:cs="Times New Roman"/>
          <w:shd w:val="clear" w:color="auto" w:fill="FFFFFF"/>
        </w:rPr>
        <w:t>Methods</w:t>
      </w:r>
      <w:commentRangeEnd w:id="77"/>
      <w:r w:rsidR="005D3DBD" w:rsidRPr="0050349E">
        <w:rPr>
          <w:rStyle w:val="CommentReference"/>
          <w:rFonts w:ascii="Times New Roman" w:hAnsi="Times New Roman" w:cs="Times New Roman"/>
          <w:sz w:val="24"/>
          <w:szCs w:val="24"/>
        </w:rPr>
        <w:commentReference w:id="77"/>
      </w:r>
      <w:commentRangeEnd w:id="78"/>
      <w:r w:rsidR="001E2FF8">
        <w:rPr>
          <w:rStyle w:val="CommentReference"/>
        </w:rPr>
        <w:commentReference w:id="78"/>
      </w:r>
      <w:commentRangeEnd w:id="79"/>
      <w:r w:rsidR="006477A8">
        <w:rPr>
          <w:rStyle w:val="CommentReference"/>
        </w:rPr>
        <w:commentReference w:id="79"/>
      </w:r>
    </w:p>
    <w:p w14:paraId="0DE1D1C7" w14:textId="4CAB469E" w:rsidR="005D3DBD" w:rsidRPr="0050349E" w:rsidRDefault="006477A8" w:rsidP="00907BBC">
      <w:pPr>
        <w:pStyle w:val="FirstParagraph"/>
        <w:ind w:firstLine="720"/>
        <w:contextualSpacing/>
        <w:rPr>
          <w:rFonts w:cs="Times New Roman"/>
        </w:rPr>
      </w:pPr>
      <w:commentRangeStart w:id="80"/>
      <w:ins w:id="81" w:author="Roesch, Pamela" w:date="2021-05-11T14:45:00Z">
        <w:r>
          <w:rPr>
            <w:rFonts w:cs="Times New Roman"/>
          </w:rPr>
          <w:t xml:space="preserve">We </w:t>
        </w:r>
        <w:commentRangeEnd w:id="80"/>
        <w:r>
          <w:rPr>
            <w:rStyle w:val="CommentReference"/>
            <w:rFonts w:asciiTheme="minorHAnsi" w:hAnsiTheme="minorHAnsi"/>
          </w:rPr>
          <w:commentReference w:id="80"/>
        </w:r>
        <w:r>
          <w:rPr>
            <w:rFonts w:cs="Times New Roman"/>
          </w:rPr>
          <w:t>used p</w:t>
        </w:r>
      </w:ins>
      <w:del w:id="82" w:author="Roesch, Pamela" w:date="2021-05-11T14:45:00Z">
        <w:r w:rsidR="005D3DBD" w:rsidRPr="0050349E" w:rsidDel="006477A8">
          <w:rPr>
            <w:rFonts w:cs="Times New Roman"/>
          </w:rPr>
          <w:delText>P</w:delText>
        </w:r>
      </w:del>
      <w:r w:rsidR="005D3DBD" w:rsidRPr="0050349E">
        <w:rPr>
          <w:rFonts w:cs="Times New Roman"/>
        </w:rPr>
        <w:t>ublicly available</w:t>
      </w:r>
      <w:ins w:id="83" w:author="Roesch, Pamela" w:date="2021-05-11T14:44:00Z">
        <w:r>
          <w:rPr>
            <w:rFonts w:cs="Times New Roman"/>
          </w:rPr>
          <w:t>,</w:t>
        </w:r>
      </w:ins>
      <w:r w:rsidR="005D3DBD" w:rsidRPr="0050349E">
        <w:rPr>
          <w:rFonts w:cs="Times New Roman"/>
        </w:rPr>
        <w:t xml:space="preserve"> de-identified data</w:t>
      </w:r>
      <w:ins w:id="84" w:author="Roesch, Pamela" w:date="2021-05-11T14:45:00Z">
        <w:r>
          <w:rPr>
            <w:rFonts w:cs="Times New Roman"/>
          </w:rPr>
          <w:t>sets in our analysis</w:t>
        </w:r>
      </w:ins>
      <w:del w:id="85" w:author="Roesch, Pamela" w:date="2021-05-11T14:45:00Z">
        <w:r w:rsidR="005D3DBD" w:rsidRPr="0050349E" w:rsidDel="006477A8">
          <w:rPr>
            <w:rFonts w:cs="Times New Roman"/>
          </w:rPr>
          <w:delText xml:space="preserve"> was used in the analysis</w:delText>
        </w:r>
      </w:del>
      <w:r w:rsidR="005D3DBD" w:rsidRPr="0050349E">
        <w:rPr>
          <w:rFonts w:cs="Times New Roman"/>
        </w:rPr>
        <w:t>, including: (1) age, race, ethnicity</w:t>
      </w:r>
      <w:ins w:id="86" w:author="Roesch, Pamela" w:date="2021-05-11T14:47:00Z">
        <w:r>
          <w:rPr>
            <w:rFonts w:cs="Times New Roman"/>
          </w:rPr>
          <w:t>,</w:t>
        </w:r>
      </w:ins>
      <w:r w:rsidR="005D3DBD" w:rsidRPr="0050349E">
        <w:rPr>
          <w:rFonts w:cs="Times New Roman"/>
        </w:rPr>
        <w:t xml:space="preserve"> and </w:t>
      </w:r>
      <w:commentRangeStart w:id="87"/>
      <w:r w:rsidR="005D3DBD" w:rsidRPr="0050349E">
        <w:rPr>
          <w:rFonts w:cs="Times New Roman"/>
        </w:rPr>
        <w:t xml:space="preserve">socioeconomic </w:t>
      </w:r>
      <w:r w:rsidR="000870C9" w:rsidRPr="0050349E">
        <w:rPr>
          <w:rFonts w:cs="Times New Roman"/>
        </w:rPr>
        <w:t>variables</w:t>
      </w:r>
      <w:r w:rsidR="005D3DBD" w:rsidRPr="0050349E">
        <w:rPr>
          <w:rFonts w:cs="Times New Roman"/>
        </w:rPr>
        <w:t xml:space="preserve"> </w:t>
      </w:r>
      <w:commentRangeEnd w:id="87"/>
      <w:r w:rsidR="00A36BBB" w:rsidRPr="0050349E">
        <w:rPr>
          <w:rStyle w:val="CommentReference"/>
          <w:rFonts w:asciiTheme="minorHAnsi" w:hAnsiTheme="minorHAnsi"/>
        </w:rPr>
        <w:commentReference w:id="87"/>
      </w:r>
      <w:r w:rsidR="005D3DBD" w:rsidRPr="0050349E">
        <w:rPr>
          <w:rFonts w:cs="Times New Roman"/>
        </w:rPr>
        <w:t xml:space="preserve">from the US Census Bureau’s American Community Survey (ACS), 2015 to 2019 5-year estimates; (2) </w:t>
      </w:r>
      <w:commentRangeStart w:id="88"/>
      <w:r w:rsidR="005D3DBD" w:rsidRPr="0050349E">
        <w:rPr>
          <w:rFonts w:cs="Times New Roman"/>
        </w:rPr>
        <w:t xml:space="preserve">daily first dose COVID-19 vaccination counts </w:t>
      </w:r>
      <w:commentRangeEnd w:id="88"/>
      <w:r w:rsidR="00A36BBB" w:rsidRPr="0050349E">
        <w:rPr>
          <w:rStyle w:val="CommentReference"/>
          <w:rFonts w:asciiTheme="minorHAnsi" w:hAnsiTheme="minorHAnsi"/>
        </w:rPr>
        <w:commentReference w:id="88"/>
      </w:r>
      <w:r w:rsidR="005D3DBD" w:rsidRPr="0050349E">
        <w:rPr>
          <w:rFonts w:cs="Times New Roman"/>
        </w:rPr>
        <w:t xml:space="preserve">from the </w:t>
      </w:r>
      <w:commentRangeStart w:id="89"/>
      <w:r w:rsidR="005D3DBD" w:rsidRPr="0050349E">
        <w:rPr>
          <w:rFonts w:cs="Times New Roman"/>
        </w:rPr>
        <w:t>City of Chicago’s data portal</w:t>
      </w:r>
      <w:commentRangeEnd w:id="89"/>
      <w:r w:rsidR="00C653DD">
        <w:rPr>
          <w:rStyle w:val="CommentReference"/>
          <w:rFonts w:asciiTheme="minorHAnsi" w:hAnsiTheme="minorHAnsi"/>
        </w:rPr>
        <w:commentReference w:id="89"/>
      </w:r>
      <w:r w:rsidR="005D3DBD" w:rsidRPr="0050349E">
        <w:rPr>
          <w:rFonts w:cs="Times New Roman"/>
        </w:rPr>
        <w:t xml:space="preserve">; and (3) </w:t>
      </w:r>
      <w:commentRangeStart w:id="90"/>
      <w:r w:rsidR="005D3DBD" w:rsidRPr="0050349E">
        <w:rPr>
          <w:rFonts w:cs="Times New Roman"/>
        </w:rPr>
        <w:t>press releases from the City of Chicago, related media reports</w:t>
      </w:r>
      <w:ins w:id="91" w:author="Hunt, Bijou" w:date="2021-05-10T22:24:00Z">
        <w:r w:rsidR="00C653DD">
          <w:rPr>
            <w:rFonts w:cs="Times New Roman"/>
          </w:rPr>
          <w:t>,</w:t>
        </w:r>
      </w:ins>
      <w:r w:rsidR="005D3DBD" w:rsidRPr="0050349E">
        <w:rPr>
          <w:rFonts w:cs="Times New Roman"/>
        </w:rPr>
        <w:t xml:space="preserve"> and personal communication with municipal public health personnel concerning the geographic scope, roll-out</w:t>
      </w:r>
      <w:ins w:id="92" w:author="Hunt, Bijou" w:date="2021-05-10T22:24:00Z">
        <w:r w:rsidR="00C653DD">
          <w:rPr>
            <w:rFonts w:cs="Times New Roman"/>
          </w:rPr>
          <w:t>,</w:t>
        </w:r>
      </w:ins>
      <w:r w:rsidR="005D3DBD" w:rsidRPr="0050349E">
        <w:rPr>
          <w:rFonts w:cs="Times New Roman"/>
        </w:rPr>
        <w:t xml:space="preserve"> and overall implementation of the city’s </w:t>
      </w:r>
      <w:r w:rsidR="005D3DBD" w:rsidRPr="006477A8">
        <w:rPr>
          <w:rFonts w:cs="Times New Roman"/>
          <w:i/>
          <w:rPrChange w:id="93" w:author="Roesch, Pamela" w:date="2021-05-11T14:47:00Z">
            <w:rPr>
              <w:rFonts w:cs="Times New Roman"/>
            </w:rPr>
          </w:rPrChange>
        </w:rPr>
        <w:t>Protect Chicago Plus</w:t>
      </w:r>
      <w:r w:rsidR="005D3DBD" w:rsidRPr="0050349E">
        <w:rPr>
          <w:rFonts w:cs="Times New Roman"/>
        </w:rPr>
        <w:t xml:space="preserve"> </w:t>
      </w:r>
      <w:ins w:id="94" w:author="Roesch, Pamela" w:date="2021-05-11T14:50:00Z">
        <w:r>
          <w:rPr>
            <w:rFonts w:cs="Times New Roman"/>
          </w:rPr>
          <w:t xml:space="preserve">(PCP) </w:t>
        </w:r>
      </w:ins>
      <w:r w:rsidR="005D3DBD" w:rsidRPr="0050349E">
        <w:rPr>
          <w:rFonts w:cs="Times New Roman"/>
        </w:rPr>
        <w:t>vaccination program.</w:t>
      </w:r>
      <w:commentRangeEnd w:id="90"/>
      <w:r w:rsidR="000870C9" w:rsidRPr="0050349E">
        <w:rPr>
          <w:rStyle w:val="CommentReference"/>
          <w:rFonts w:asciiTheme="minorHAnsi" w:hAnsiTheme="minorHAnsi"/>
        </w:rPr>
        <w:commentReference w:id="90"/>
      </w:r>
    </w:p>
    <w:p w14:paraId="48823E8A" w14:textId="33CEA1A1" w:rsidR="007B7000" w:rsidRPr="0050349E" w:rsidRDefault="006477A8" w:rsidP="00907BBC">
      <w:pPr>
        <w:pStyle w:val="FirstParagraph"/>
        <w:ind w:firstLine="720"/>
        <w:contextualSpacing/>
        <w:rPr>
          <w:rFonts w:cs="Times New Roman"/>
        </w:rPr>
      </w:pPr>
      <w:ins w:id="95" w:author="Roesch, Pamela" w:date="2021-05-11T14:48:00Z">
        <w:r>
          <w:rPr>
            <w:rFonts w:cs="Times New Roman"/>
          </w:rPr>
          <w:t xml:space="preserve">We used </w:t>
        </w:r>
      </w:ins>
      <w:del w:id="96" w:author="Roesch, Pamela" w:date="2021-05-11T14:48:00Z">
        <w:r w:rsidR="001F67EC" w:rsidRPr="0050349E" w:rsidDel="006477A8">
          <w:rPr>
            <w:rFonts w:cs="Times New Roman"/>
          </w:rPr>
          <w:delText>A</w:delText>
        </w:r>
      </w:del>
      <w:ins w:id="97" w:author="Roesch, Pamela" w:date="2021-05-11T14:48:00Z">
        <w:r>
          <w:rPr>
            <w:rFonts w:cs="Times New Roman"/>
          </w:rPr>
          <w:t>a</w:t>
        </w:r>
      </w:ins>
      <w:r w:rsidR="001F67EC" w:rsidRPr="0050349E">
        <w:rPr>
          <w:rFonts w:cs="Times New Roman"/>
        </w:rPr>
        <w:t xml:space="preserve"> series of chi-square analyses </w:t>
      </w:r>
      <w:del w:id="98" w:author="Roesch, Pamela" w:date="2021-05-11T14:48:00Z">
        <w:r w:rsidR="001F67EC" w:rsidRPr="0050349E" w:rsidDel="006477A8">
          <w:rPr>
            <w:rFonts w:cs="Times New Roman"/>
          </w:rPr>
          <w:delText xml:space="preserve">were employed </w:delText>
        </w:r>
      </w:del>
      <w:r w:rsidR="001F67EC" w:rsidRPr="0050349E">
        <w:rPr>
          <w:rFonts w:cs="Times New Roman"/>
        </w:rPr>
        <w:t xml:space="preserve">to </w:t>
      </w:r>
      <w:del w:id="99" w:author="Roesch, Pamela" w:date="2021-05-11T14:48:00Z">
        <w:r w:rsidR="001F67EC" w:rsidRPr="0050349E" w:rsidDel="006477A8">
          <w:rPr>
            <w:rFonts w:cs="Times New Roman"/>
          </w:rPr>
          <w:delText xml:space="preserve">evaluate </w:delText>
        </w:r>
      </w:del>
      <w:ins w:id="100" w:author="Roesch, Pamela" w:date="2021-05-11T14:48:00Z">
        <w:r>
          <w:rPr>
            <w:rFonts w:cs="Times New Roman"/>
          </w:rPr>
          <w:t>understand</w:t>
        </w:r>
        <w:r w:rsidRPr="0050349E">
          <w:rPr>
            <w:rFonts w:cs="Times New Roman"/>
          </w:rPr>
          <w:t xml:space="preserve"> </w:t>
        </w:r>
      </w:ins>
      <w:r w:rsidR="001F67EC" w:rsidRPr="0050349E">
        <w:rPr>
          <w:rFonts w:cs="Times New Roman"/>
        </w:rPr>
        <w:t>disparities in vaccination rates across communities categorized by dominant race and ethnic group, poverty status</w:t>
      </w:r>
      <w:ins w:id="101" w:author="Hunt, Bijou" w:date="2021-05-10T22:25:00Z">
        <w:r w:rsidR="00C653DD">
          <w:rPr>
            <w:rFonts w:cs="Times New Roman"/>
          </w:rPr>
          <w:t>,</w:t>
        </w:r>
      </w:ins>
      <w:r w:rsidR="001F67EC" w:rsidRPr="0050349E">
        <w:rPr>
          <w:rFonts w:cs="Times New Roman"/>
        </w:rPr>
        <w:t xml:space="preserve"> and</w:t>
      </w:r>
      <w:ins w:id="102" w:author="Roesch, Pamela" w:date="2021-05-11T14:50:00Z">
        <w:r>
          <w:rPr>
            <w:rFonts w:cs="Times New Roman"/>
          </w:rPr>
          <w:t xml:space="preserve"> PCP program status</w:t>
        </w:r>
      </w:ins>
      <w:del w:id="103" w:author="Roesch, Pamela" w:date="2021-05-11T14:50:00Z">
        <w:r w:rsidR="001F67EC" w:rsidRPr="0050349E" w:rsidDel="006477A8">
          <w:rPr>
            <w:rFonts w:cs="Times New Roman"/>
          </w:rPr>
          <w:delText xml:space="preserve"> </w:delText>
        </w:r>
        <w:commentRangeStart w:id="104"/>
        <w:commentRangeStart w:id="105"/>
        <w:r w:rsidR="001F67EC" w:rsidRPr="0050349E" w:rsidDel="006477A8">
          <w:rPr>
            <w:rFonts w:cs="Times New Roman"/>
          </w:rPr>
          <w:delText>relat</w:delText>
        </w:r>
      </w:del>
      <w:del w:id="106" w:author="Roesch, Pamela" w:date="2021-05-11T14:49:00Z">
        <w:r w:rsidR="001F67EC" w:rsidRPr="0050349E" w:rsidDel="006477A8">
          <w:rPr>
            <w:rFonts w:cs="Times New Roman"/>
          </w:rPr>
          <w:delText xml:space="preserve">ive </w:delText>
        </w:r>
      </w:del>
      <w:del w:id="107" w:author="Roesch, Pamela" w:date="2021-05-11T14:50:00Z">
        <w:r w:rsidR="001F67EC" w:rsidRPr="0050349E" w:rsidDel="006477A8">
          <w:rPr>
            <w:rFonts w:cs="Times New Roman"/>
          </w:rPr>
          <w:delText>CCVI</w:delText>
        </w:r>
        <w:commentRangeEnd w:id="104"/>
        <w:r w:rsidR="007B7000" w:rsidRPr="0050349E" w:rsidDel="006477A8">
          <w:rPr>
            <w:rStyle w:val="CommentReference"/>
            <w:rFonts w:cs="Times New Roman"/>
            <w:sz w:val="24"/>
            <w:szCs w:val="24"/>
          </w:rPr>
          <w:commentReference w:id="104"/>
        </w:r>
        <w:commentRangeEnd w:id="105"/>
        <w:r w:rsidDel="006477A8">
          <w:rPr>
            <w:rStyle w:val="CommentReference"/>
            <w:rFonts w:asciiTheme="minorHAnsi" w:hAnsiTheme="minorHAnsi"/>
          </w:rPr>
          <w:commentReference w:id="105"/>
        </w:r>
        <w:r w:rsidR="001F67EC" w:rsidRPr="0050349E" w:rsidDel="006477A8">
          <w:rPr>
            <w:rFonts w:cs="Times New Roman"/>
          </w:rPr>
          <w:delText>.</w:delText>
        </w:r>
      </w:del>
      <w:ins w:id="108" w:author="Smith, Christopher" w:date="2021-05-18T05:34:00Z">
        <w:r w:rsidR="003A117A">
          <w:rPr>
            <w:rFonts w:cs="Times New Roman"/>
          </w:rPr>
          <w:t xml:space="preserve">. </w:t>
        </w:r>
      </w:ins>
      <w:del w:id="109" w:author="Smith, Christopher" w:date="2021-05-18T05:34:00Z">
        <w:r w:rsidR="001F67EC" w:rsidRPr="0050349E" w:rsidDel="003A117A">
          <w:rPr>
            <w:rFonts w:cs="Times New Roman"/>
          </w:rPr>
          <w:delText xml:space="preserve"> </w:delText>
        </w:r>
      </w:del>
      <w:proofErr w:type="spellStart"/>
      <w:ins w:id="110" w:author="Roesch, Pamela" w:date="2021-05-11T14:51:00Z">
        <w:r>
          <w:rPr>
            <w:rFonts w:cs="Times New Roman"/>
          </w:rPr>
          <w:t>We</w:t>
        </w:r>
        <w:proofErr w:type="spellEnd"/>
        <w:r>
          <w:rPr>
            <w:rFonts w:cs="Times New Roman"/>
          </w:rPr>
          <w:t xml:space="preserve"> created t</w:t>
        </w:r>
      </w:ins>
      <w:del w:id="111" w:author="Roesch, Pamela" w:date="2021-05-11T14:51:00Z">
        <w:r w:rsidR="007B7000" w:rsidRPr="0050349E" w:rsidDel="006477A8">
          <w:rPr>
            <w:rFonts w:cs="Times New Roman"/>
          </w:rPr>
          <w:delText>T</w:delText>
        </w:r>
      </w:del>
      <w:r w:rsidR="007B7000" w:rsidRPr="0050349E">
        <w:rPr>
          <w:rFonts w:cs="Times New Roman"/>
        </w:rPr>
        <w:t xml:space="preserve">wo-way contingency tables </w:t>
      </w:r>
      <w:del w:id="112" w:author="Roesch, Pamela" w:date="2021-05-11T14:51:00Z">
        <w:r w:rsidR="007B7000" w:rsidRPr="0050349E" w:rsidDel="006477A8">
          <w:rPr>
            <w:rFonts w:cs="Times New Roman"/>
          </w:rPr>
          <w:delText xml:space="preserve">were created </w:delText>
        </w:r>
      </w:del>
      <w:r w:rsidR="007B7000" w:rsidRPr="0050349E">
        <w:rPr>
          <w:rFonts w:cs="Times New Roman"/>
        </w:rPr>
        <w:t xml:space="preserve">to represent daily cumulative first dose COVID-19 vaccination coverage rates </w:t>
      </w:r>
      <w:ins w:id="113" w:author="Smith, Christopher" w:date="2021-05-18T05:34:00Z">
        <w:r w:rsidR="00FF6770">
          <w:rPr>
            <w:rFonts w:cs="Times New Roman"/>
          </w:rPr>
          <w:t xml:space="preserve">for the </w:t>
        </w:r>
      </w:ins>
      <w:ins w:id="114" w:author="Smith, Christopher" w:date="2021-05-18T05:35:00Z">
        <w:r w:rsidR="00FC4184">
          <w:rPr>
            <w:rFonts w:cs="Times New Roman"/>
          </w:rPr>
          <w:t xml:space="preserve">resident </w:t>
        </w:r>
      </w:ins>
      <w:ins w:id="115" w:author="Smith, Christopher" w:date="2021-05-18T05:34:00Z">
        <w:r w:rsidR="00FF6770">
          <w:rPr>
            <w:rFonts w:cs="Times New Roman"/>
          </w:rPr>
          <w:t>18 and</w:t>
        </w:r>
      </w:ins>
      <w:ins w:id="116" w:author="Smith, Christopher" w:date="2021-05-18T05:35:00Z">
        <w:r w:rsidR="00FF6770">
          <w:rPr>
            <w:rFonts w:cs="Times New Roman"/>
          </w:rPr>
          <w:t xml:space="preserve"> older population </w:t>
        </w:r>
      </w:ins>
      <w:del w:id="117" w:author="Smith, Christopher" w:date="2021-05-18T05:35:00Z">
        <w:r w:rsidR="007B7000" w:rsidRPr="0050349E" w:rsidDel="00FC4184">
          <w:rPr>
            <w:rFonts w:cs="Times New Roman"/>
          </w:rPr>
          <w:delText xml:space="preserve">by </w:delText>
        </w:r>
      </w:del>
      <w:r w:rsidR="007B7000" w:rsidRPr="0050349E">
        <w:rPr>
          <w:rFonts w:cs="Times New Roman"/>
        </w:rPr>
        <w:t xml:space="preserve">zip code category from December 29, 2020 (two weeks after the first COVID-19 vaccination dose was administered in the city) to May 1, 2021. </w:t>
      </w:r>
      <w:ins w:id="118" w:author="Roesch, Pamela" w:date="2021-05-11T14:51:00Z">
        <w:r>
          <w:rPr>
            <w:rFonts w:cs="Times New Roman"/>
          </w:rPr>
          <w:t>We categorized z</w:t>
        </w:r>
      </w:ins>
      <w:del w:id="119" w:author="Roesch, Pamela" w:date="2021-05-11T14:52:00Z">
        <w:r w:rsidR="007B7000" w:rsidRPr="0050349E" w:rsidDel="006477A8">
          <w:rPr>
            <w:rFonts w:cs="Times New Roman"/>
          </w:rPr>
          <w:delText>Z</w:delText>
        </w:r>
      </w:del>
      <w:r w:rsidR="007B7000" w:rsidRPr="0050349E">
        <w:rPr>
          <w:rFonts w:cs="Times New Roman"/>
        </w:rPr>
        <w:t>ip codes</w:t>
      </w:r>
      <w:ins w:id="120" w:author="Roesch, Pamela" w:date="2021-05-11T14:52:00Z">
        <w:r>
          <w:rPr>
            <w:rFonts w:cs="Times New Roman"/>
          </w:rPr>
          <w:t xml:space="preserve"> as </w:t>
        </w:r>
      </w:ins>
      <w:del w:id="121" w:author="Roesch, Pamela" w:date="2021-05-11T14:52:00Z">
        <w:r w:rsidR="007B7000" w:rsidRPr="0050349E" w:rsidDel="006477A8">
          <w:rPr>
            <w:rFonts w:cs="Times New Roman"/>
          </w:rPr>
          <w:delText xml:space="preserve"> were categorized, </w:delText>
        </w:r>
      </w:del>
      <w:r w:rsidR="007B7000" w:rsidRPr="0050349E">
        <w:rPr>
          <w:rFonts w:cs="Times New Roman"/>
        </w:rPr>
        <w:t>“yes” and “no</w:t>
      </w:r>
      <w:ins w:id="122" w:author="Roesch, Pamela" w:date="2021-05-11T14:51:00Z">
        <w:r>
          <w:rPr>
            <w:rFonts w:cs="Times New Roman"/>
          </w:rPr>
          <w:t>,</w:t>
        </w:r>
      </w:ins>
      <w:r w:rsidR="007B7000" w:rsidRPr="0050349E">
        <w:rPr>
          <w:rFonts w:cs="Times New Roman"/>
        </w:rPr>
        <w:t>”</w:t>
      </w:r>
      <w:del w:id="123" w:author="Roesch, Pamela" w:date="2021-05-11T14:51:00Z">
        <w:r w:rsidR="007B7000" w:rsidRPr="0050349E" w:rsidDel="006477A8">
          <w:rPr>
            <w:rFonts w:cs="Times New Roman"/>
          </w:rPr>
          <w:delText>,</w:delText>
        </w:r>
      </w:del>
      <w:r w:rsidR="007B7000" w:rsidRPr="0050349E">
        <w:rPr>
          <w:rFonts w:cs="Times New Roman"/>
        </w:rPr>
        <w:t xml:space="preserve"> </w:t>
      </w:r>
      <w:del w:id="124" w:author="Roesch, Pamela" w:date="2021-05-11T14:52:00Z">
        <w:r w:rsidR="007B7000" w:rsidRPr="0050349E" w:rsidDel="006477A8">
          <w:rPr>
            <w:rFonts w:cs="Times New Roman"/>
          </w:rPr>
          <w:delText xml:space="preserve">by </w:delText>
        </w:r>
      </w:del>
      <w:ins w:id="125" w:author="Roesch, Pamela" w:date="2021-05-11T14:52:00Z">
        <w:r>
          <w:rPr>
            <w:rFonts w:cs="Times New Roman"/>
          </w:rPr>
          <w:t>based on</w:t>
        </w:r>
        <w:r w:rsidRPr="0050349E">
          <w:rPr>
            <w:rFonts w:cs="Times New Roman"/>
          </w:rPr>
          <w:t xml:space="preserve"> </w:t>
        </w:r>
      </w:ins>
      <w:r w:rsidR="007B7000" w:rsidRPr="0050349E">
        <w:rPr>
          <w:rFonts w:cs="Times New Roman"/>
        </w:rPr>
        <w:t xml:space="preserve">whether they were </w:t>
      </w:r>
      <w:del w:id="126" w:author="Roesch, Pamela" w:date="2021-05-11T14:52:00Z">
        <w:r w:rsidR="007B7000" w:rsidRPr="0050349E" w:rsidDel="006477A8">
          <w:rPr>
            <w:rFonts w:cs="Times New Roman"/>
          </w:rPr>
          <w:delText xml:space="preserve">or were not </w:delText>
        </w:r>
      </w:del>
      <w:r w:rsidR="007B7000" w:rsidRPr="0050349E">
        <w:rPr>
          <w:rFonts w:cs="Times New Roman"/>
        </w:rPr>
        <w:t>prioritized in the city’s PCP program.</w:t>
      </w:r>
    </w:p>
    <w:p w14:paraId="62E3C9BA" w14:textId="03D8AC32" w:rsidR="001F67EC" w:rsidRPr="0050349E" w:rsidRDefault="006477A8" w:rsidP="00907BBC">
      <w:pPr>
        <w:pStyle w:val="FirstParagraph"/>
        <w:ind w:firstLine="720"/>
        <w:contextualSpacing/>
        <w:rPr>
          <w:rFonts w:cs="Times New Roman"/>
        </w:rPr>
      </w:pPr>
      <w:ins w:id="127" w:author="Roesch, Pamela" w:date="2021-05-11T14:52:00Z">
        <w:r>
          <w:rPr>
            <w:rFonts w:cs="Times New Roman"/>
          </w:rPr>
          <w:t>We then implemented m</w:t>
        </w:r>
      </w:ins>
      <w:del w:id="128" w:author="Roesch, Pamela" w:date="2021-05-11T14:52:00Z">
        <w:r w:rsidR="001F67EC" w:rsidRPr="0050349E" w:rsidDel="006477A8">
          <w:rPr>
            <w:rFonts w:cs="Times New Roman"/>
          </w:rPr>
          <w:delText>M</w:delText>
        </w:r>
      </w:del>
      <w:r w:rsidR="001F67EC" w:rsidRPr="0050349E">
        <w:rPr>
          <w:rFonts w:cs="Times New Roman"/>
        </w:rPr>
        <w:t>ultiple interrupted time series analyses</w:t>
      </w:r>
      <w:ins w:id="129" w:author="Hunt, Bijou" w:date="2021-05-10T22:25:00Z">
        <w:r w:rsidR="00C653DD">
          <w:rPr>
            <w:rFonts w:cs="Times New Roman"/>
          </w:rPr>
          <w:t xml:space="preserve"> (ITS)</w:t>
        </w:r>
      </w:ins>
      <w:del w:id="130" w:author="Hunt, Bijou" w:date="2021-05-10T22:25:00Z">
        <w:r w:rsidR="001F67EC" w:rsidRPr="0050349E" w:rsidDel="00C653DD">
          <w:rPr>
            <w:rFonts w:cs="Times New Roman"/>
          </w:rPr>
          <w:delText xml:space="preserve"> </w:delText>
        </w:r>
      </w:del>
      <w:r w:rsidR="0055574F">
        <w:rPr>
          <w:rFonts w:cs="Times New Roman"/>
        </w:rPr>
        <w:fldChar w:fldCharType="begin"/>
      </w:r>
      <w:r w:rsidR="0055574F">
        <w:rPr>
          <w:rFonts w:cs="Times New Roman"/>
        </w:rPr>
        <w:instrText xml:space="preserve"> ADDIN EN.CITE &lt;EndNote&gt;&lt;Cite ExcludeYear="1"&gt;&lt;Author&gt;Ponizovsky&lt;/Author&gt;&lt;Year&gt;2004&lt;/Year&gt;&lt;RecNum&gt;35&lt;/RecNum&gt;&lt;DisplayText&gt;&lt;style face="superscript"&gt;10&lt;/style&gt;&lt;/DisplayText&gt;&lt;record&gt;&lt;rec-number&gt;35&lt;/rec-number&gt;&lt;foreign-keys&gt;&lt;key app="EN" db-id="f0txp9tpeaarrueezd6vd994arprzvpetw5z" timestamp="1585342452"&gt;35&lt;/key&gt;&lt;/foreign-keys&gt;&lt;ref-type name="Journal Article"&gt;17&lt;/ref-type&gt;&lt;contributors&gt;&lt;authors&gt;&lt;author&gt;Ponizovsky, Alexander M&lt;/author&gt;&lt;author&gt;Ritsner, Michael S&lt;/author&gt;&lt;/authors&gt;&lt;/contributors&gt;&lt;titles&gt;&lt;title&gt;Patterns of loneliness in an immigrant population&lt;/title&gt;&lt;secondary-title&gt;Comprehensive psychiatry&lt;/secondary-title&gt;&lt;/titles&gt;&lt;periodical&gt;&lt;full-title&gt;Comprehensive psychiatry&lt;/full-title&gt;&lt;/periodical&gt;&lt;pages&gt;408-414&lt;/pages&gt;&lt;volume&gt;45&lt;/volume&gt;&lt;number&gt;5&lt;/number&gt;&lt;dates&gt;&lt;year&gt;2004&lt;/year&gt;&lt;/dates&gt;&lt;isbn&gt;0010-440X&lt;/isbn&gt;&lt;urls&gt;&lt;/urls&gt;&lt;/record&gt;&lt;/Cite&gt;&lt;/EndNote&gt;</w:instrText>
      </w:r>
      <w:r w:rsidR="0055574F">
        <w:rPr>
          <w:rFonts w:cs="Times New Roman"/>
        </w:rPr>
        <w:fldChar w:fldCharType="separate"/>
      </w:r>
      <w:r w:rsidR="0055574F" w:rsidRPr="0055574F">
        <w:rPr>
          <w:rFonts w:cs="Times New Roman"/>
          <w:noProof/>
          <w:vertAlign w:val="superscript"/>
        </w:rPr>
        <w:t>10</w:t>
      </w:r>
      <w:r w:rsidR="0055574F">
        <w:rPr>
          <w:rFonts w:cs="Times New Roman"/>
        </w:rPr>
        <w:fldChar w:fldCharType="end"/>
      </w:r>
      <w:r w:rsidR="001F67EC" w:rsidRPr="0050349E">
        <w:rPr>
          <w:rFonts w:cs="Times New Roman"/>
        </w:rPr>
        <w:t xml:space="preserve"> </w:t>
      </w:r>
      <w:del w:id="131" w:author="Roesch, Pamela" w:date="2021-05-11T14:52:00Z">
        <w:r w:rsidR="001F67EC" w:rsidRPr="0050349E" w:rsidDel="006477A8">
          <w:rPr>
            <w:rFonts w:cs="Times New Roman"/>
          </w:rPr>
          <w:delText xml:space="preserve">were then implemented </w:delText>
        </w:r>
      </w:del>
      <w:r w:rsidR="001F67EC" w:rsidRPr="0050349E">
        <w:rPr>
          <w:rFonts w:cs="Times New Roman"/>
        </w:rPr>
        <w:t xml:space="preserve">to </w:t>
      </w:r>
      <w:del w:id="132" w:author="Roesch, Pamela" w:date="2021-05-11T14:52:00Z">
        <w:r w:rsidR="001F67EC" w:rsidRPr="0050349E" w:rsidDel="006477A8">
          <w:rPr>
            <w:rFonts w:cs="Times New Roman"/>
          </w:rPr>
          <w:delText xml:space="preserve">evaluate </w:delText>
        </w:r>
      </w:del>
      <w:ins w:id="133" w:author="Roesch, Pamela" w:date="2021-05-11T14:52:00Z">
        <w:r>
          <w:rPr>
            <w:rFonts w:cs="Times New Roman"/>
          </w:rPr>
          <w:t>assess</w:t>
        </w:r>
        <w:r w:rsidRPr="0050349E">
          <w:rPr>
            <w:rFonts w:cs="Times New Roman"/>
          </w:rPr>
          <w:t xml:space="preserve"> </w:t>
        </w:r>
      </w:ins>
      <w:r w:rsidR="001F67EC" w:rsidRPr="0050349E">
        <w:rPr>
          <w:rFonts w:cs="Times New Roman"/>
        </w:rPr>
        <w:t>the impact of the city’s PCP program on different measures of vaccination coverage and disparity, pre- and post-intervention. ITS was the preferred analytic framework because it require</w:t>
      </w:r>
      <w:r w:rsidR="000870C9" w:rsidRPr="0050349E">
        <w:rPr>
          <w:rFonts w:cs="Times New Roman"/>
        </w:rPr>
        <w:t>s</w:t>
      </w:r>
      <w:r w:rsidR="001F67EC" w:rsidRPr="0050349E">
        <w:rPr>
          <w:rFonts w:cs="Times New Roman"/>
        </w:rPr>
        <w:t xml:space="preserve"> fewer controls, allowing for general inferences to be made about intervention efficacy with</w:t>
      </w:r>
      <w:ins w:id="134" w:author="Roesch, Pamela" w:date="2021-05-11T14:53:00Z">
        <w:r>
          <w:rPr>
            <w:rFonts w:cs="Times New Roman"/>
          </w:rPr>
          <w:t xml:space="preserve"> respect to</w:t>
        </w:r>
      </w:ins>
      <w:r w:rsidR="001F67EC" w:rsidRPr="0050349E">
        <w:rPr>
          <w:rFonts w:cs="Times New Roman"/>
        </w:rPr>
        <w:t xml:space="preserve"> two independent variables - time and program start </w:t>
      </w:r>
      <w:commentRangeStart w:id="135"/>
      <w:r w:rsidR="001F67EC" w:rsidRPr="0050349E">
        <w:rPr>
          <w:rFonts w:cs="Times New Roman"/>
        </w:rPr>
        <w:t>date</w:t>
      </w:r>
      <w:commentRangeEnd w:id="135"/>
      <w:r w:rsidR="000870C9" w:rsidRPr="0050349E">
        <w:rPr>
          <w:rStyle w:val="CommentReference"/>
          <w:rFonts w:asciiTheme="minorHAnsi" w:hAnsiTheme="minorHAnsi"/>
        </w:rPr>
        <w:commentReference w:id="135"/>
      </w:r>
      <w:r w:rsidR="001F67EC" w:rsidRPr="0050349E">
        <w:rPr>
          <w:rFonts w:cs="Times New Roman"/>
        </w:rPr>
        <w:t>.</w:t>
      </w:r>
    </w:p>
    <w:p w14:paraId="222A2526" w14:textId="77777777" w:rsidR="001F67EC" w:rsidRPr="0050349E" w:rsidRDefault="000335D3" w:rsidP="005D3DBD">
      <w:pPr>
        <w:contextualSpacing/>
        <w:rPr>
          <w:rFonts w:ascii="Times New Roman" w:hAnsi="Times New Roman" w:cs="Times New Roman"/>
        </w:rPr>
      </w:pPr>
      <w:commentRangeStart w:id="136"/>
      <w:r w:rsidRPr="0050349E">
        <w:rPr>
          <w:rFonts w:ascii="Times New Roman" w:eastAsia="Times New Roman" w:hAnsi="Times New Roman" w:cs="Times New Roman"/>
          <w:shd w:val="clear" w:color="auto" w:fill="FFFFFF"/>
        </w:rPr>
        <w:t>Results</w:t>
      </w:r>
      <w:commentRangeEnd w:id="136"/>
      <w:r w:rsidR="00D67EE8" w:rsidRPr="0050349E">
        <w:rPr>
          <w:rStyle w:val="CommentReference"/>
          <w:rFonts w:ascii="Times New Roman" w:hAnsi="Times New Roman" w:cs="Times New Roman"/>
          <w:sz w:val="24"/>
          <w:szCs w:val="24"/>
        </w:rPr>
        <w:commentReference w:id="136"/>
      </w:r>
      <w:r w:rsidR="001F67EC" w:rsidRPr="0050349E">
        <w:rPr>
          <w:rFonts w:ascii="Times New Roman" w:hAnsi="Times New Roman" w:cs="Times New Roman"/>
        </w:rPr>
        <w:t xml:space="preserve"> </w:t>
      </w:r>
    </w:p>
    <w:p w14:paraId="5D26B646" w14:textId="7FAA7B04" w:rsidR="000335D3" w:rsidRDefault="006477A8" w:rsidP="005D3DBD">
      <w:pPr>
        <w:pStyle w:val="BodyText"/>
        <w:ind w:firstLine="720"/>
        <w:rPr>
          <w:rFonts w:ascii="Times New Roman" w:hAnsi="Times New Roman" w:cs="Times New Roman"/>
        </w:rPr>
      </w:pPr>
      <w:ins w:id="137" w:author="Roesch, Pamela" w:date="2021-05-11T14:53:00Z">
        <w:r>
          <w:rPr>
            <w:rFonts w:ascii="Times New Roman" w:hAnsi="Times New Roman" w:cs="Times New Roman"/>
          </w:rPr>
          <w:t>Our chi-square tests indicate</w:t>
        </w:r>
      </w:ins>
      <w:ins w:id="138" w:author="Roesch, Pamela" w:date="2021-05-11T14:54:00Z">
        <w:r w:rsidR="006415E9">
          <w:rPr>
            <w:rFonts w:ascii="Times New Roman" w:hAnsi="Times New Roman" w:cs="Times New Roman"/>
          </w:rPr>
          <w:t xml:space="preserve"> a significant association between PCP participation and vaccine uptake throughout the entire study period (p&lt;0.05, </w:t>
        </w:r>
      </w:ins>
      <w:del w:id="139" w:author="Roesch, Pamela" w:date="2021-05-11T14:54:00Z">
        <w:r w:rsidR="001F67EC" w:rsidRPr="0050349E" w:rsidDel="006415E9">
          <w:rPr>
            <w:rFonts w:ascii="Times New Roman" w:hAnsi="Times New Roman" w:cs="Times New Roman"/>
          </w:rPr>
          <w:delText>Each of the</w:delText>
        </w:r>
        <w:r w:rsidR="007B7000" w:rsidRPr="0050349E" w:rsidDel="006415E9">
          <w:rPr>
            <w:rFonts w:ascii="Times New Roman" w:hAnsi="Times New Roman" w:cs="Times New Roman"/>
          </w:rPr>
          <w:delText xml:space="preserve"> chi-square </w:delText>
        </w:r>
        <w:r w:rsidR="001F67EC" w:rsidRPr="0050349E" w:rsidDel="006415E9">
          <w:rPr>
            <w:rFonts w:ascii="Times New Roman" w:hAnsi="Times New Roman" w:cs="Times New Roman"/>
          </w:rPr>
          <w:delText>tests yielded a significant p-</w:delText>
        </w:r>
        <w:commentRangeStart w:id="140"/>
        <w:r w:rsidR="001F67EC" w:rsidRPr="0050349E" w:rsidDel="006415E9">
          <w:rPr>
            <w:rFonts w:ascii="Times New Roman" w:hAnsi="Times New Roman" w:cs="Times New Roman"/>
          </w:rPr>
          <w:delText>value</w:delText>
        </w:r>
        <w:commentRangeEnd w:id="140"/>
        <w:r w:rsidR="00907BBC" w:rsidRPr="0050349E" w:rsidDel="006415E9">
          <w:rPr>
            <w:rStyle w:val="CommentReference"/>
          </w:rPr>
          <w:commentReference w:id="140"/>
        </w:r>
        <w:r w:rsidR="001F67EC" w:rsidRPr="0050349E" w:rsidDel="006415E9">
          <w:rPr>
            <w:rFonts w:ascii="Times New Roman" w:hAnsi="Times New Roman" w:cs="Times New Roman"/>
          </w:rPr>
          <w:delText>, indicating that PCP participation and corresponding vaccination rates are associated throughout the entire study period</w:delText>
        </w:r>
      </w:del>
      <w:r w:rsidR="001F67EC" w:rsidRPr="0050349E">
        <w:rPr>
          <w:rFonts w:ascii="Times New Roman" w:hAnsi="Times New Roman" w:cs="Times New Roman"/>
        </w:rPr>
        <w:t xml:space="preserve"> although variations in </w:t>
      </w:r>
      <w:commentRangeStart w:id="141"/>
      <w:r w:rsidR="001F67EC" w:rsidRPr="0050349E">
        <w:rPr>
          <w:rFonts w:ascii="Times New Roman" w:hAnsi="Times New Roman" w:cs="Times New Roman"/>
        </w:rPr>
        <w:t>the magnitude of these associations change</w:t>
      </w:r>
      <w:ins w:id="142" w:author="Roesch, Pamela" w:date="2021-05-11T14:55:00Z">
        <w:r w:rsidR="006415E9">
          <w:rPr>
            <w:rFonts w:ascii="Times New Roman" w:hAnsi="Times New Roman" w:cs="Times New Roman"/>
          </w:rPr>
          <w:t>d</w:t>
        </w:r>
      </w:ins>
      <w:r w:rsidR="001F67EC" w:rsidRPr="0050349E">
        <w:rPr>
          <w:rFonts w:ascii="Times New Roman" w:hAnsi="Times New Roman" w:cs="Times New Roman"/>
        </w:rPr>
        <w:t xml:space="preserve"> over time</w:t>
      </w:r>
      <w:commentRangeEnd w:id="141"/>
      <w:r w:rsidR="0050349E">
        <w:rPr>
          <w:rStyle w:val="CommentReference"/>
        </w:rPr>
        <w:commentReference w:id="141"/>
      </w:r>
      <w:r w:rsidR="001F67EC" w:rsidRPr="0050349E">
        <w:rPr>
          <w:rFonts w:ascii="Times New Roman" w:hAnsi="Times New Roman" w:cs="Times New Roman"/>
        </w:rPr>
        <w:t xml:space="preserve">. </w:t>
      </w:r>
      <w:ins w:id="143" w:author="Roesch, Pamela" w:date="2021-05-11T14:55:00Z">
        <w:r w:rsidR="006415E9">
          <w:rPr>
            <w:rFonts w:ascii="Times New Roman" w:hAnsi="Times New Roman" w:cs="Times New Roman"/>
          </w:rPr>
          <w:t xml:space="preserve">In </w:t>
        </w:r>
      </w:ins>
      <w:r w:rsidR="001F67EC" w:rsidRPr="0050349E">
        <w:rPr>
          <w:rFonts w:ascii="Times New Roman" w:hAnsi="Times New Roman" w:cs="Times New Roman"/>
        </w:rPr>
        <w:t>Figure 1</w:t>
      </w:r>
      <w:ins w:id="144" w:author="Roesch, Pamela" w:date="2021-05-11T14:55:00Z">
        <w:r w:rsidR="006415E9">
          <w:rPr>
            <w:rFonts w:ascii="Times New Roman" w:hAnsi="Times New Roman" w:cs="Times New Roman"/>
          </w:rPr>
          <w:t>, we plotted</w:t>
        </w:r>
      </w:ins>
      <w:del w:id="145" w:author="Roesch, Pamela" w:date="2021-05-11T14:55:00Z">
        <w:r w:rsidR="001F67EC" w:rsidRPr="0050349E" w:rsidDel="006415E9">
          <w:rPr>
            <w:rFonts w:ascii="Times New Roman" w:hAnsi="Times New Roman" w:cs="Times New Roman"/>
          </w:rPr>
          <w:delText xml:space="preserve"> </w:delText>
        </w:r>
      </w:del>
      <w:ins w:id="146" w:author="Roesch, Pamela" w:date="2021-05-11T14:55:00Z">
        <w:r w:rsidR="006415E9">
          <w:rPr>
            <w:rFonts w:ascii="Times New Roman" w:hAnsi="Times New Roman" w:cs="Times New Roman"/>
          </w:rPr>
          <w:t xml:space="preserve"> </w:t>
        </w:r>
      </w:ins>
      <w:del w:id="147" w:author="Roesch, Pamela" w:date="2021-05-11T14:55:00Z">
        <w:r w:rsidR="001F67EC" w:rsidRPr="0050349E" w:rsidDel="006415E9">
          <w:rPr>
            <w:rFonts w:ascii="Times New Roman" w:hAnsi="Times New Roman" w:cs="Times New Roman"/>
          </w:rPr>
          <w:delText xml:space="preserve">plots both </w:delText>
        </w:r>
      </w:del>
      <w:r w:rsidR="001F67EC" w:rsidRPr="0050349E">
        <w:rPr>
          <w:rFonts w:ascii="Times New Roman" w:hAnsi="Times New Roman" w:cs="Times New Roman"/>
        </w:rPr>
        <w:t>the standardized residuals from the chi-square tests</w:t>
      </w:r>
      <w:ins w:id="148" w:author="Roesch, Pamela" w:date="2021-05-11T14:55:00Z">
        <w:r w:rsidR="006415E9">
          <w:rPr>
            <w:rFonts w:ascii="Times New Roman" w:hAnsi="Times New Roman" w:cs="Times New Roman"/>
          </w:rPr>
          <w:t xml:space="preserve"> for PCP and non-PCP zip codes</w:t>
        </w:r>
      </w:ins>
      <w:r w:rsidR="001F67EC" w:rsidRPr="0050349E">
        <w:rPr>
          <w:rFonts w:ascii="Times New Roman" w:hAnsi="Times New Roman" w:cs="Times New Roman"/>
        </w:rPr>
        <w:t xml:space="preserve">. Values positioned above the horizontal axis (i.e., greater than 0) indicate vaccination rates that are significantly greater than would be expected if the null hypothesis were true, whereas values positioned below the horizontal axis indicate rates that are significantly lower than would be expected. </w:t>
      </w:r>
      <w:r w:rsidR="007B7000" w:rsidRPr="0050349E">
        <w:rPr>
          <w:rFonts w:ascii="Times New Roman" w:hAnsi="Times New Roman" w:cs="Times New Roman"/>
        </w:rPr>
        <w:t>When</w:t>
      </w:r>
      <w:r w:rsidR="001F67EC" w:rsidRPr="0050349E">
        <w:rPr>
          <w:rFonts w:ascii="Times New Roman" w:hAnsi="Times New Roman" w:cs="Times New Roman"/>
        </w:rPr>
        <w:t xml:space="preserve"> evaluated collectively, communities that rank highest with respect to </w:t>
      </w:r>
      <w:r w:rsidR="007B7000" w:rsidRPr="0050349E">
        <w:rPr>
          <w:rFonts w:ascii="Times New Roman" w:hAnsi="Times New Roman" w:cs="Times New Roman"/>
        </w:rPr>
        <w:t>CCVI</w:t>
      </w:r>
      <w:ins w:id="149" w:author="Roesch, Pamela" w:date="2021-05-11T14:55:00Z">
        <w:r w:rsidR="006415E9">
          <w:rPr>
            <w:rFonts w:ascii="Times New Roman" w:hAnsi="Times New Roman" w:cs="Times New Roman"/>
          </w:rPr>
          <w:t xml:space="preserve"> (e.g., </w:t>
        </w:r>
      </w:ins>
      <w:ins w:id="150" w:author="Roesch, Pamela" w:date="2021-05-11T14:56:00Z">
        <w:r w:rsidR="006415E9">
          <w:rPr>
            <w:rFonts w:ascii="Times New Roman" w:hAnsi="Times New Roman" w:cs="Times New Roman"/>
          </w:rPr>
          <w:t>PCP zip codes)</w:t>
        </w:r>
      </w:ins>
      <w:del w:id="151" w:author="Roesch, Pamela" w:date="2021-05-11T14:56:00Z">
        <w:r w:rsidR="001F67EC" w:rsidRPr="0050349E" w:rsidDel="006415E9">
          <w:rPr>
            <w:rFonts w:ascii="Times New Roman" w:hAnsi="Times New Roman" w:cs="Times New Roman"/>
          </w:rPr>
          <w:delText xml:space="preserve">, also </w:delText>
        </w:r>
      </w:del>
      <w:r w:rsidR="001F67EC" w:rsidRPr="0050349E">
        <w:rPr>
          <w:rFonts w:ascii="Times New Roman" w:hAnsi="Times New Roman" w:cs="Times New Roman"/>
        </w:rPr>
        <w:t>underperform with respect to COVID-19 vaccination coverage</w:t>
      </w:r>
      <w:ins w:id="152" w:author="Roesch, Pamela" w:date="2021-05-11T14:56:00Z">
        <w:r w:rsidR="006415E9">
          <w:rPr>
            <w:rFonts w:ascii="Times New Roman" w:hAnsi="Times New Roman" w:cs="Times New Roman"/>
          </w:rPr>
          <w:t xml:space="preserve"> when compared to non-PCP zip codes</w:t>
        </w:r>
      </w:ins>
      <w:r w:rsidR="001F67EC" w:rsidRPr="0050349E">
        <w:rPr>
          <w:rFonts w:ascii="Times New Roman" w:hAnsi="Times New Roman" w:cs="Times New Roman"/>
        </w:rPr>
        <w:t xml:space="preserve">. This gap narrowed in early February (indicated with dashed black vertical line) </w:t>
      </w:r>
      <w:ins w:id="153" w:author="Roesch, Pamela" w:date="2021-05-11T14:56:00Z">
        <w:r w:rsidR="006415E9">
          <w:rPr>
            <w:rFonts w:ascii="Times New Roman" w:hAnsi="Times New Roman" w:cs="Times New Roman"/>
          </w:rPr>
          <w:t xml:space="preserve">– </w:t>
        </w:r>
      </w:ins>
      <w:r w:rsidR="001F67EC" w:rsidRPr="0050349E">
        <w:rPr>
          <w:rFonts w:ascii="Times New Roman" w:hAnsi="Times New Roman" w:cs="Times New Roman"/>
        </w:rPr>
        <w:t xml:space="preserve">after the initial roll-out of the PCP vaccination program </w:t>
      </w:r>
      <w:ins w:id="154" w:author="Roesch, Pamela" w:date="2021-05-11T14:56:00Z">
        <w:r w:rsidR="006415E9">
          <w:rPr>
            <w:rFonts w:ascii="Times New Roman" w:hAnsi="Times New Roman" w:cs="Times New Roman"/>
          </w:rPr>
          <w:t xml:space="preserve">– </w:t>
        </w:r>
      </w:ins>
      <w:r w:rsidR="001F67EC" w:rsidRPr="0050349E">
        <w:rPr>
          <w:rFonts w:ascii="Times New Roman" w:hAnsi="Times New Roman" w:cs="Times New Roman"/>
        </w:rPr>
        <w:t>before widening again in late March</w:t>
      </w:r>
      <w:ins w:id="155" w:author="Roesch, Pamela" w:date="2021-05-11T14:56:00Z">
        <w:r w:rsidR="006415E9">
          <w:rPr>
            <w:rFonts w:ascii="Times New Roman" w:hAnsi="Times New Roman" w:cs="Times New Roman"/>
          </w:rPr>
          <w:t>,</w:t>
        </w:r>
      </w:ins>
      <w:r w:rsidR="001F67EC" w:rsidRPr="0050349E">
        <w:rPr>
          <w:rFonts w:ascii="Times New Roman" w:hAnsi="Times New Roman" w:cs="Times New Roman"/>
        </w:rPr>
        <w:t xml:space="preserve"> as vaccine eligibility expanded to </w:t>
      </w:r>
      <w:r w:rsidR="00AD333E">
        <w:rPr>
          <w:rFonts w:ascii="Times New Roman" w:hAnsi="Times New Roman" w:cs="Times New Roman"/>
        </w:rPr>
        <w:t xml:space="preserve">additional </w:t>
      </w:r>
      <w:del w:id="156" w:author="Smith, Christopher" w:date="2021-05-18T05:01:00Z">
        <w:r w:rsidR="001F67EC" w:rsidRPr="0050349E" w:rsidDel="00AD333E">
          <w:rPr>
            <w:rFonts w:ascii="Times New Roman" w:hAnsi="Times New Roman" w:cs="Times New Roman"/>
          </w:rPr>
          <w:delText xml:space="preserve">the </w:delText>
        </w:r>
      </w:del>
      <w:commentRangeStart w:id="157"/>
      <w:commentRangeStart w:id="158"/>
      <w:r w:rsidR="001F67EC" w:rsidRPr="0050349E">
        <w:rPr>
          <w:rFonts w:ascii="Times New Roman" w:hAnsi="Times New Roman" w:cs="Times New Roman"/>
        </w:rPr>
        <w:t>population</w:t>
      </w:r>
      <w:commentRangeEnd w:id="157"/>
      <w:r w:rsidR="007B7000" w:rsidRPr="0050349E">
        <w:rPr>
          <w:rStyle w:val="CommentReference"/>
          <w:rFonts w:ascii="Times New Roman" w:hAnsi="Times New Roman" w:cs="Times New Roman"/>
          <w:sz w:val="24"/>
          <w:szCs w:val="24"/>
        </w:rPr>
        <w:commentReference w:id="157"/>
      </w:r>
      <w:commentRangeEnd w:id="158"/>
      <w:r w:rsidR="00907BBC" w:rsidRPr="0050349E">
        <w:rPr>
          <w:rStyle w:val="CommentReference"/>
        </w:rPr>
        <w:commentReference w:id="158"/>
      </w:r>
      <w:r w:rsidR="00AD333E">
        <w:rPr>
          <w:rFonts w:ascii="Times New Roman" w:hAnsi="Times New Roman" w:cs="Times New Roman"/>
        </w:rPr>
        <w:t xml:space="preserve"> subgroups</w:t>
      </w:r>
      <w:r w:rsidR="001F67EC" w:rsidRPr="0050349E">
        <w:rPr>
          <w:rFonts w:ascii="Times New Roman" w:hAnsi="Times New Roman" w:cs="Times New Roman"/>
        </w:rPr>
        <w:t>.</w:t>
      </w:r>
    </w:p>
    <w:p w14:paraId="4E623098" w14:textId="27EF236B" w:rsidR="00AD333E" w:rsidRDefault="00AD333E" w:rsidP="00AD333E">
      <w:pPr>
        <w:pStyle w:val="BodyText"/>
        <w:rPr>
          <w:rFonts w:ascii="Times New Roman" w:hAnsi="Times New Roman" w:cs="Times New Roman"/>
        </w:rPr>
      </w:pPr>
    </w:p>
    <w:p w14:paraId="4999F3F2" w14:textId="698EF714" w:rsidR="00AD333E" w:rsidRPr="0050349E" w:rsidRDefault="00AD333E" w:rsidP="00AD333E">
      <w:pPr>
        <w:pStyle w:val="BodyText"/>
        <w:rPr>
          <w:rFonts w:ascii="Times New Roman" w:hAnsi="Times New Roman" w:cs="Times New Roman"/>
        </w:rPr>
      </w:pPr>
      <w:r>
        <w:rPr>
          <w:rFonts w:ascii="Times New Roman" w:hAnsi="Times New Roman" w:cs="Times New Roman"/>
        </w:rPr>
        <w:lastRenderedPageBreak/>
        <w:t>The ITS results (Figure 2) also suggest that Chicago’s PCP vaccination program effectively reduced disparities between low and high CCVI communities over time. Prior to program implementation, cumulative vaccination rates were climbing over twice as fast among low-</w:t>
      </w:r>
      <w:r w:rsidR="00D765F8">
        <w:rPr>
          <w:rFonts w:ascii="Times New Roman" w:hAnsi="Times New Roman" w:cs="Times New Roman"/>
        </w:rPr>
        <w:t xml:space="preserve">CCVI </w:t>
      </w:r>
      <w:r>
        <w:rPr>
          <w:rFonts w:ascii="Times New Roman" w:hAnsi="Times New Roman" w:cs="Times New Roman"/>
        </w:rPr>
        <w:t xml:space="preserve">burden communities (0.25 percent per day) compared to high-burden community communities (0.12 percent per day). Whereas after program implementation, </w:t>
      </w:r>
      <w:r w:rsidR="00D765F8">
        <w:rPr>
          <w:rFonts w:ascii="Times New Roman" w:hAnsi="Times New Roman" w:cs="Times New Roman"/>
        </w:rPr>
        <w:t>residents of both PCP and non-PCP zip codes were vaccinating at similar rates; 0.84 percent and 0.76 percent per day, respectively (</w:t>
      </w:r>
      <w:ins w:id="159" w:author="Smith, Christopher" w:date="2021-05-18T05:33:00Z">
        <w:r w:rsidR="00356638">
          <w:rPr>
            <w:rFonts w:ascii="Times New Roman" w:hAnsi="Times New Roman" w:cs="Times New Roman"/>
          </w:rPr>
          <w:t>p</w:t>
        </w:r>
      </w:ins>
      <w:del w:id="160" w:author="Smith, Christopher" w:date="2021-05-18T05:33:00Z">
        <w:r w:rsidR="00D765F8" w:rsidDel="00356638">
          <w:rPr>
            <w:rFonts w:ascii="Times New Roman" w:hAnsi="Times New Roman" w:cs="Times New Roman"/>
          </w:rPr>
          <w:delText>P</w:delText>
        </w:r>
      </w:del>
      <w:r w:rsidR="00D765F8">
        <w:rPr>
          <w:rFonts w:ascii="Times New Roman" w:hAnsi="Times New Roman" w:cs="Times New Roman"/>
        </w:rPr>
        <w:t xml:space="preserve"> &lt;= 0.01).</w:t>
      </w:r>
    </w:p>
    <w:p w14:paraId="568BBAC7" w14:textId="4989385D" w:rsidR="000335D3" w:rsidRPr="0050349E" w:rsidRDefault="000335D3" w:rsidP="000335D3">
      <w:pPr>
        <w:rPr>
          <w:rFonts w:ascii="Times New Roman" w:eastAsia="Times New Roman" w:hAnsi="Times New Roman" w:cs="Times New Roman"/>
          <w:shd w:val="clear" w:color="auto" w:fill="FFFFFF"/>
        </w:rPr>
      </w:pPr>
    </w:p>
    <w:p w14:paraId="304419FC" w14:textId="552B8311" w:rsidR="000335D3" w:rsidRPr="0050349E" w:rsidRDefault="000335D3" w:rsidP="000335D3">
      <w:pPr>
        <w:rPr>
          <w:rFonts w:ascii="Times New Roman" w:eastAsia="Times New Roman" w:hAnsi="Times New Roman" w:cs="Times New Roman"/>
          <w:shd w:val="clear" w:color="auto" w:fill="FFFFFF"/>
        </w:rPr>
      </w:pPr>
      <w:commentRangeStart w:id="161"/>
      <w:r w:rsidRPr="0050349E">
        <w:rPr>
          <w:rFonts w:ascii="Times New Roman" w:eastAsia="Times New Roman" w:hAnsi="Times New Roman" w:cs="Times New Roman"/>
          <w:shd w:val="clear" w:color="auto" w:fill="FFFFFF"/>
        </w:rPr>
        <w:t>Discussion</w:t>
      </w:r>
      <w:commentRangeEnd w:id="161"/>
      <w:r w:rsidR="00385546" w:rsidRPr="0050349E">
        <w:rPr>
          <w:rStyle w:val="CommentReference"/>
          <w:rFonts w:ascii="Times New Roman" w:hAnsi="Times New Roman" w:cs="Times New Roman"/>
          <w:sz w:val="24"/>
          <w:szCs w:val="24"/>
        </w:rPr>
        <w:commentReference w:id="161"/>
      </w:r>
      <w:r w:rsidRPr="0050349E">
        <w:rPr>
          <w:rFonts w:ascii="Times New Roman" w:eastAsia="Times New Roman" w:hAnsi="Times New Roman" w:cs="Times New Roman"/>
          <w:shd w:val="clear" w:color="auto" w:fill="FFFFFF"/>
        </w:rPr>
        <w:t xml:space="preserve"> </w:t>
      </w:r>
    </w:p>
    <w:p w14:paraId="0150137F" w14:textId="77777777" w:rsidR="00D67EE8" w:rsidRPr="0050349E" w:rsidRDefault="00D67EE8" w:rsidP="000335D3">
      <w:pPr>
        <w:rPr>
          <w:rFonts w:ascii="Times New Roman" w:eastAsia="Times New Roman" w:hAnsi="Times New Roman" w:cs="Times New Roman"/>
          <w:shd w:val="clear" w:color="auto" w:fill="FFFFFF"/>
        </w:rPr>
      </w:pPr>
    </w:p>
    <w:p w14:paraId="4A4E20A4" w14:textId="56676F1F" w:rsidR="00385546" w:rsidRPr="0050349E" w:rsidRDefault="00385546" w:rsidP="00385546">
      <w:pPr>
        <w:pStyle w:val="ListParagraph"/>
        <w:numPr>
          <w:ilvl w:val="0"/>
          <w:numId w:val="4"/>
        </w:numPr>
        <w:rPr>
          <w:rFonts w:ascii="Times New Roman" w:eastAsia="Times New Roman" w:hAnsi="Times New Roman" w:cs="Times New Roman"/>
          <w:i/>
          <w:iCs/>
          <w:shd w:val="clear" w:color="auto" w:fill="FFFFFF"/>
        </w:rPr>
      </w:pPr>
      <w:r w:rsidRPr="0050349E">
        <w:rPr>
          <w:rFonts w:ascii="Times New Roman" w:eastAsia="Times New Roman" w:hAnsi="Times New Roman" w:cs="Times New Roman"/>
          <w:i/>
          <w:iCs/>
          <w:shd w:val="clear" w:color="auto" w:fill="FFFFFF"/>
        </w:rPr>
        <w:t>PCP can serve as a national model to improve equity in vaccine distribution</w:t>
      </w:r>
      <w:ins w:id="162" w:author="Jacobs, Jackie" w:date="2021-05-10T21:17:00Z">
        <w:r w:rsidR="00BC55DC">
          <w:rPr>
            <w:rFonts w:ascii="Times New Roman" w:eastAsia="Times New Roman" w:hAnsi="Times New Roman" w:cs="Times New Roman"/>
            <w:i/>
            <w:iCs/>
            <w:shd w:val="clear" w:color="auto" w:fill="FFFFFF"/>
          </w:rPr>
          <w:t xml:space="preserve">, particularly as it relates to government and healthcare systems’ support of community-led </w:t>
        </w:r>
        <w:proofErr w:type="gramStart"/>
        <w:r w:rsidR="00BC55DC">
          <w:rPr>
            <w:rFonts w:ascii="Times New Roman" w:eastAsia="Times New Roman" w:hAnsi="Times New Roman" w:cs="Times New Roman"/>
            <w:i/>
            <w:iCs/>
            <w:shd w:val="clear" w:color="auto" w:fill="FFFFFF"/>
          </w:rPr>
          <w:t>efforts</w:t>
        </w:r>
      </w:ins>
      <w:proofErr w:type="gramEnd"/>
    </w:p>
    <w:p w14:paraId="097696AD" w14:textId="66F2A1B1" w:rsidR="00385546" w:rsidRDefault="00385546" w:rsidP="00385546">
      <w:pPr>
        <w:pStyle w:val="ListParagraph"/>
        <w:numPr>
          <w:ilvl w:val="0"/>
          <w:numId w:val="4"/>
        </w:numPr>
        <w:rPr>
          <w:rFonts w:ascii="Times New Roman" w:eastAsia="Times New Roman" w:hAnsi="Times New Roman" w:cs="Times New Roman"/>
          <w:i/>
          <w:iCs/>
          <w:shd w:val="clear" w:color="auto" w:fill="FFFFFF"/>
        </w:rPr>
      </w:pPr>
      <w:r w:rsidRPr="0050349E">
        <w:rPr>
          <w:rFonts w:ascii="Times New Roman" w:eastAsia="Times New Roman" w:hAnsi="Times New Roman" w:cs="Times New Roman"/>
          <w:i/>
          <w:iCs/>
          <w:shd w:val="clear" w:color="auto" w:fill="FFFFFF"/>
        </w:rPr>
        <w:t xml:space="preserve">Impact of PCP may be conservative as eligibility/access changed throughout the time period; VEI may be better measure of overall </w:t>
      </w:r>
      <w:proofErr w:type="gramStart"/>
      <w:r w:rsidRPr="0050349E">
        <w:rPr>
          <w:rFonts w:ascii="Times New Roman" w:eastAsia="Times New Roman" w:hAnsi="Times New Roman" w:cs="Times New Roman"/>
          <w:i/>
          <w:iCs/>
          <w:shd w:val="clear" w:color="auto" w:fill="FFFFFF"/>
        </w:rPr>
        <w:t>impact</w:t>
      </w:r>
      <w:proofErr w:type="gramEnd"/>
    </w:p>
    <w:p w14:paraId="0531E4F0" w14:textId="0D35F853" w:rsidR="0050349E" w:rsidRPr="0050349E" w:rsidRDefault="0050349E" w:rsidP="00385546">
      <w:pPr>
        <w:pStyle w:val="ListParagraph"/>
        <w:numPr>
          <w:ilvl w:val="0"/>
          <w:numId w:val="4"/>
        </w:numPr>
        <w:rPr>
          <w:rFonts w:ascii="Times New Roman" w:eastAsia="Times New Roman" w:hAnsi="Times New Roman" w:cs="Times New Roman"/>
          <w:i/>
          <w:iCs/>
          <w:shd w:val="clear" w:color="auto" w:fill="FFFFFF"/>
        </w:rPr>
      </w:pPr>
      <w:r>
        <w:rPr>
          <w:rFonts w:ascii="Times New Roman" w:eastAsia="Times New Roman" w:hAnsi="Times New Roman" w:cs="Times New Roman"/>
          <w:i/>
          <w:iCs/>
          <w:shd w:val="clear" w:color="auto" w:fill="FFFFFF"/>
        </w:rPr>
        <w:t xml:space="preserve">Study period may be too short and variable (e.g., all the </w:t>
      </w:r>
      <w:r w:rsidR="00C91CB4">
        <w:rPr>
          <w:rFonts w:ascii="Times New Roman" w:eastAsia="Times New Roman" w:hAnsi="Times New Roman" w:cs="Times New Roman"/>
          <w:i/>
          <w:iCs/>
          <w:shd w:val="clear" w:color="auto" w:fill="FFFFFF"/>
        </w:rPr>
        <w:t>eligibility</w:t>
      </w:r>
      <w:r>
        <w:rPr>
          <w:rFonts w:ascii="Times New Roman" w:eastAsia="Times New Roman" w:hAnsi="Times New Roman" w:cs="Times New Roman"/>
          <w:i/>
          <w:iCs/>
          <w:shd w:val="clear" w:color="auto" w:fill="FFFFFF"/>
        </w:rPr>
        <w:t xml:space="preserve"> changes + overall expanded access w vaccine supply) to see impact; need to </w:t>
      </w:r>
      <w:proofErr w:type="gramStart"/>
      <w:r>
        <w:rPr>
          <w:rFonts w:ascii="Times New Roman" w:eastAsia="Times New Roman" w:hAnsi="Times New Roman" w:cs="Times New Roman"/>
          <w:i/>
          <w:iCs/>
          <w:shd w:val="clear" w:color="auto" w:fill="FFFFFF"/>
        </w:rPr>
        <w:t>repeat</w:t>
      </w:r>
      <w:proofErr w:type="gramEnd"/>
      <w:r>
        <w:rPr>
          <w:rFonts w:ascii="Times New Roman" w:eastAsia="Times New Roman" w:hAnsi="Times New Roman" w:cs="Times New Roman"/>
          <w:i/>
          <w:iCs/>
          <w:shd w:val="clear" w:color="auto" w:fill="FFFFFF"/>
        </w:rPr>
        <w:t xml:space="preserve"> </w:t>
      </w:r>
    </w:p>
    <w:p w14:paraId="2BEA6345" w14:textId="52A25686" w:rsidR="007B7000" w:rsidRPr="0050349E" w:rsidRDefault="00385546" w:rsidP="00753144">
      <w:pPr>
        <w:pStyle w:val="ListParagraph"/>
        <w:numPr>
          <w:ilvl w:val="0"/>
          <w:numId w:val="4"/>
        </w:numPr>
        <w:rPr>
          <w:rFonts w:ascii="Times New Roman" w:eastAsia="Times New Roman" w:hAnsi="Times New Roman" w:cs="Times New Roman"/>
          <w:i/>
          <w:iCs/>
          <w:shd w:val="clear" w:color="auto" w:fill="FFFFFF"/>
        </w:rPr>
      </w:pPr>
      <w:r w:rsidRPr="0050349E">
        <w:rPr>
          <w:rFonts w:ascii="Times New Roman" w:eastAsia="Times New Roman" w:hAnsi="Times New Roman" w:cs="Times New Roman"/>
          <w:i/>
          <w:iCs/>
          <w:shd w:val="clear" w:color="auto" w:fill="FFFFFF"/>
        </w:rPr>
        <w:t xml:space="preserve">Lessons learned &amp; </w:t>
      </w:r>
      <w:r w:rsidR="000335D3" w:rsidRPr="0050349E">
        <w:rPr>
          <w:rFonts w:ascii="Times New Roman" w:eastAsia="Times New Roman" w:hAnsi="Times New Roman" w:cs="Times New Roman"/>
          <w:i/>
          <w:iCs/>
          <w:shd w:val="clear" w:color="auto" w:fill="FFFFFF"/>
        </w:rPr>
        <w:t xml:space="preserve">Implications for future </w:t>
      </w:r>
      <w:r w:rsidR="00F249DB" w:rsidRPr="0050349E">
        <w:rPr>
          <w:rFonts w:ascii="Times New Roman" w:eastAsia="Times New Roman" w:hAnsi="Times New Roman" w:cs="Times New Roman"/>
          <w:i/>
          <w:iCs/>
          <w:shd w:val="clear" w:color="auto" w:fill="FFFFFF"/>
        </w:rPr>
        <w:t>vaccination roll-</w:t>
      </w:r>
      <w:proofErr w:type="gramStart"/>
      <w:r w:rsidR="00F249DB" w:rsidRPr="0050349E">
        <w:rPr>
          <w:rFonts w:ascii="Times New Roman" w:eastAsia="Times New Roman" w:hAnsi="Times New Roman" w:cs="Times New Roman"/>
          <w:i/>
          <w:iCs/>
          <w:shd w:val="clear" w:color="auto" w:fill="FFFFFF"/>
        </w:rPr>
        <w:t>out</w:t>
      </w:r>
      <w:proofErr w:type="gramEnd"/>
    </w:p>
    <w:p w14:paraId="38DE2686" w14:textId="7D8FC6A4" w:rsidR="00385546" w:rsidRPr="0050349E" w:rsidRDefault="00385546" w:rsidP="00753144">
      <w:pPr>
        <w:pStyle w:val="ListParagraph"/>
        <w:numPr>
          <w:ilvl w:val="0"/>
          <w:numId w:val="4"/>
        </w:numPr>
        <w:rPr>
          <w:rFonts w:ascii="Times New Roman" w:eastAsia="Times New Roman" w:hAnsi="Times New Roman" w:cs="Times New Roman"/>
          <w:i/>
          <w:iCs/>
          <w:shd w:val="clear" w:color="auto" w:fill="FFFFFF"/>
        </w:rPr>
      </w:pPr>
      <w:r w:rsidRPr="0050349E">
        <w:rPr>
          <w:rFonts w:ascii="Times New Roman" w:eastAsia="Times New Roman" w:hAnsi="Times New Roman" w:cs="Times New Roman"/>
          <w:i/>
          <w:iCs/>
          <w:shd w:val="clear" w:color="auto" w:fill="FFFFFF"/>
        </w:rPr>
        <w:t>Barriers exist that are not mitigated by equitable vaccine access:</w:t>
      </w:r>
    </w:p>
    <w:p w14:paraId="1FCEEAE4" w14:textId="37431696" w:rsidR="00385546" w:rsidRPr="0050349E" w:rsidRDefault="00385546" w:rsidP="00385546">
      <w:pPr>
        <w:pStyle w:val="ListParagraph"/>
        <w:numPr>
          <w:ilvl w:val="1"/>
          <w:numId w:val="4"/>
        </w:numPr>
        <w:rPr>
          <w:rFonts w:ascii="Times New Roman" w:eastAsia="Times New Roman" w:hAnsi="Times New Roman" w:cs="Times New Roman"/>
          <w:i/>
          <w:iCs/>
        </w:rPr>
      </w:pPr>
      <w:r w:rsidRPr="0050349E">
        <w:rPr>
          <w:rFonts w:ascii="Times New Roman" w:eastAsia="Times New Roman" w:hAnsi="Times New Roman" w:cs="Times New Roman"/>
          <w:i/>
          <w:iCs/>
          <w:shd w:val="clear" w:color="auto" w:fill="FFFFFF"/>
        </w:rPr>
        <w:t xml:space="preserve">Hesitancy, online scheduling systems (vs. walk-ins), centralized locations (vs. community based), language or citizenship barriers, parental </w:t>
      </w:r>
      <w:commentRangeStart w:id="163"/>
      <w:r w:rsidRPr="0050349E">
        <w:rPr>
          <w:rFonts w:ascii="Times New Roman" w:eastAsia="Times New Roman" w:hAnsi="Times New Roman" w:cs="Times New Roman"/>
          <w:i/>
          <w:iCs/>
          <w:shd w:val="clear" w:color="auto" w:fill="FFFFFF"/>
        </w:rPr>
        <w:t xml:space="preserve">consent </w:t>
      </w:r>
      <w:commentRangeEnd w:id="163"/>
      <w:r w:rsidR="006415E9">
        <w:rPr>
          <w:rStyle w:val="CommentReference"/>
        </w:rPr>
        <w:commentReference w:id="163"/>
      </w:r>
    </w:p>
    <w:p w14:paraId="23C636C2" w14:textId="77777777" w:rsidR="0050349E" w:rsidRPr="0050349E" w:rsidRDefault="0050349E" w:rsidP="0050349E">
      <w:pPr>
        <w:pStyle w:val="ListParagraph"/>
        <w:ind w:left="1440"/>
        <w:rPr>
          <w:rFonts w:ascii="Times New Roman" w:eastAsia="Times New Roman" w:hAnsi="Times New Roman" w:cs="Times New Roman"/>
          <w:i/>
          <w:iCs/>
        </w:rPr>
      </w:pPr>
    </w:p>
    <w:p w14:paraId="6D603C07" w14:textId="062F8826" w:rsidR="00A36BBB" w:rsidRPr="0050349E" w:rsidRDefault="00A36BBB" w:rsidP="0050349E">
      <w:pPr>
        <w:ind w:firstLine="720"/>
        <w:contextualSpacing/>
        <w:rPr>
          <w:rFonts w:ascii="Times New Roman" w:eastAsia="Times New Roman" w:hAnsi="Times New Roman" w:cs="Times New Roman"/>
        </w:rPr>
      </w:pPr>
      <w:r w:rsidRPr="0050349E">
        <w:rPr>
          <w:rFonts w:ascii="Times New Roman" w:eastAsia="Times New Roman" w:hAnsi="Times New Roman" w:cs="Times New Roman"/>
        </w:rPr>
        <w:t xml:space="preserve">Results should be interpreted </w:t>
      </w:r>
      <w:proofErr w:type="gramStart"/>
      <w:r w:rsidRPr="0050349E">
        <w:rPr>
          <w:rFonts w:ascii="Times New Roman" w:eastAsia="Times New Roman" w:hAnsi="Times New Roman" w:cs="Times New Roman"/>
        </w:rPr>
        <w:t>in light of</w:t>
      </w:r>
      <w:proofErr w:type="gramEnd"/>
      <w:r w:rsidRPr="0050349E">
        <w:rPr>
          <w:rFonts w:ascii="Times New Roman" w:eastAsia="Times New Roman" w:hAnsi="Times New Roman" w:cs="Times New Roman"/>
        </w:rPr>
        <w:t xml:space="preserve"> the following </w:t>
      </w:r>
      <w:commentRangeStart w:id="164"/>
      <w:r w:rsidRPr="0050349E">
        <w:rPr>
          <w:rFonts w:ascii="Times New Roman" w:eastAsia="Times New Roman" w:hAnsi="Times New Roman" w:cs="Times New Roman"/>
        </w:rPr>
        <w:t>limitations</w:t>
      </w:r>
      <w:commentRangeEnd w:id="164"/>
      <w:r w:rsidR="00C653DD">
        <w:rPr>
          <w:rStyle w:val="CommentReference"/>
        </w:rPr>
        <w:commentReference w:id="164"/>
      </w:r>
      <w:r w:rsidRPr="0050349E">
        <w:rPr>
          <w:rFonts w:ascii="Times New Roman" w:eastAsia="Times New Roman" w:hAnsi="Times New Roman" w:cs="Times New Roman"/>
        </w:rPr>
        <w:t xml:space="preserve">. First, </w:t>
      </w:r>
      <w:r w:rsidR="00907BBC" w:rsidRPr="0050349E">
        <w:rPr>
          <w:rFonts w:ascii="Times New Roman" w:eastAsia="Times New Roman" w:hAnsi="Times New Roman" w:cs="Times New Roman"/>
        </w:rPr>
        <w:t xml:space="preserve">due to limitations in data availability and accuracy, </w:t>
      </w:r>
      <w:r w:rsidRPr="0050349E">
        <w:rPr>
          <w:rFonts w:ascii="Times New Roman" w:eastAsia="Times New Roman" w:hAnsi="Times New Roman" w:cs="Times New Roman"/>
        </w:rPr>
        <w:t xml:space="preserve">this study used first dose as an indicator of vaccine status, </w:t>
      </w:r>
      <w:r w:rsidR="00907BBC" w:rsidRPr="0050349E">
        <w:rPr>
          <w:rFonts w:ascii="Times New Roman" w:eastAsia="Times New Roman" w:hAnsi="Times New Roman" w:cs="Times New Roman"/>
        </w:rPr>
        <w:t xml:space="preserve">yet </w:t>
      </w:r>
      <w:r w:rsidRPr="0050349E">
        <w:rPr>
          <w:rFonts w:ascii="Times New Roman" w:eastAsia="Times New Roman" w:hAnsi="Times New Roman" w:cs="Times New Roman"/>
        </w:rPr>
        <w:t xml:space="preserve">those who do not return for a second dose </w:t>
      </w:r>
      <w:r w:rsidR="00907BBC" w:rsidRPr="0050349E">
        <w:rPr>
          <w:rFonts w:ascii="Times New Roman" w:eastAsia="Times New Roman" w:hAnsi="Times New Roman" w:cs="Times New Roman"/>
        </w:rPr>
        <w:t>are not considered fully vaccinated. Therefore, future analyses should consider using full</w:t>
      </w:r>
      <w:r w:rsidR="0050349E">
        <w:rPr>
          <w:rFonts w:ascii="Times New Roman" w:eastAsia="Times New Roman" w:hAnsi="Times New Roman" w:cs="Times New Roman"/>
        </w:rPr>
        <w:t>y</w:t>
      </w:r>
      <w:r w:rsidR="00907BBC" w:rsidRPr="0050349E">
        <w:rPr>
          <w:rFonts w:ascii="Times New Roman" w:eastAsia="Times New Roman" w:hAnsi="Times New Roman" w:cs="Times New Roman"/>
        </w:rPr>
        <w:t xml:space="preserve"> vaccinated cases. </w:t>
      </w:r>
      <w:commentRangeStart w:id="165"/>
      <w:r w:rsidR="00907BBC" w:rsidRPr="0050349E">
        <w:rPr>
          <w:rFonts w:ascii="Times New Roman" w:eastAsia="Times New Roman" w:hAnsi="Times New Roman" w:cs="Times New Roman"/>
        </w:rPr>
        <w:t xml:space="preserve">Second limitation... </w:t>
      </w:r>
      <w:commentRangeEnd w:id="165"/>
      <w:r w:rsidR="00907BBC" w:rsidRPr="0050349E">
        <w:rPr>
          <w:rStyle w:val="CommentReference"/>
        </w:rPr>
        <w:commentReference w:id="165"/>
      </w:r>
      <w:r w:rsidR="00907BBC" w:rsidRPr="0050349E">
        <w:rPr>
          <w:rFonts w:ascii="Times New Roman" w:eastAsia="Times New Roman" w:hAnsi="Times New Roman" w:cs="Times New Roman"/>
        </w:rPr>
        <w:t xml:space="preserve">Finally, our analysis focused only on the Chicago, while mirroring demographic characteristics of other large urban jurisdictions, findings may not be generalizable to other settings. </w:t>
      </w:r>
    </w:p>
    <w:p w14:paraId="23C13E38" w14:textId="477CB499" w:rsidR="000335D3" w:rsidRPr="0050349E" w:rsidRDefault="000335D3" w:rsidP="00907BBC">
      <w:pPr>
        <w:contextualSpacing/>
        <w:rPr>
          <w:rFonts w:ascii="Times New Roman" w:eastAsia="Times New Roman" w:hAnsi="Times New Roman" w:cs="Times New Roman"/>
          <w:shd w:val="clear" w:color="auto" w:fill="FFFFFF"/>
        </w:rPr>
      </w:pPr>
    </w:p>
    <w:p w14:paraId="0D2CEB85" w14:textId="42FC1F7F" w:rsidR="007B7000" w:rsidRPr="0050349E" w:rsidRDefault="000335D3" w:rsidP="00907BBC">
      <w:pPr>
        <w:contextualSpacing/>
        <w:rPr>
          <w:rFonts w:ascii="Times New Roman" w:eastAsia="Times New Roman" w:hAnsi="Times New Roman" w:cs="Times New Roman"/>
          <w:shd w:val="clear" w:color="auto" w:fill="FFFFFF"/>
        </w:rPr>
      </w:pPr>
      <w:r w:rsidRPr="0050349E">
        <w:rPr>
          <w:rFonts w:ascii="Times New Roman" w:eastAsia="Times New Roman" w:hAnsi="Times New Roman" w:cs="Times New Roman"/>
          <w:shd w:val="clear" w:color="auto" w:fill="FFFFFF"/>
        </w:rPr>
        <w:t xml:space="preserve">Conclusion </w:t>
      </w:r>
      <w:r w:rsidRPr="0050349E">
        <w:rPr>
          <w:rFonts w:ascii="Times New Roman" w:eastAsia="Times New Roman" w:hAnsi="Times New Roman" w:cs="Times New Roman"/>
        </w:rPr>
        <w:br/>
      </w:r>
    </w:p>
    <w:p w14:paraId="5FCE9683" w14:textId="1B40A673" w:rsidR="000335D3" w:rsidRPr="0050349E" w:rsidRDefault="007B7000" w:rsidP="00907BBC">
      <w:pPr>
        <w:ind w:firstLine="720"/>
        <w:contextualSpacing/>
        <w:rPr>
          <w:rFonts w:ascii="Times New Roman" w:eastAsia="Times New Roman" w:hAnsi="Times New Roman" w:cs="Times New Roman"/>
          <w:shd w:val="clear" w:color="auto" w:fill="FFFFFF"/>
        </w:rPr>
      </w:pPr>
      <w:r w:rsidRPr="0050349E">
        <w:rPr>
          <w:rFonts w:ascii="Times New Roman" w:eastAsia="Times New Roman" w:hAnsi="Times New Roman" w:cs="Times New Roman"/>
        </w:rPr>
        <w:t>City-wide implementation strategies can be effective to improve vaccine equity and address health disparities. It is important to monitor the impact of vaccine equity strategies to rapidly identify and address any needed modifications</w:t>
      </w:r>
      <w:r w:rsidR="005D3DBD" w:rsidRPr="0050349E">
        <w:rPr>
          <w:rFonts w:ascii="Times New Roman" w:eastAsia="Times New Roman" w:hAnsi="Times New Roman" w:cs="Times New Roman"/>
        </w:rPr>
        <w:t xml:space="preserve"> as well as to inform future scale up</w:t>
      </w:r>
      <w:r w:rsidRPr="0050349E">
        <w:rPr>
          <w:rFonts w:ascii="Times New Roman" w:eastAsia="Times New Roman" w:hAnsi="Times New Roman" w:cs="Times New Roman"/>
        </w:rPr>
        <w:t xml:space="preserve">. </w:t>
      </w:r>
      <w:r w:rsidR="000335D3" w:rsidRPr="0050349E">
        <w:rPr>
          <w:rFonts w:ascii="Times New Roman" w:eastAsia="Times New Roman" w:hAnsi="Times New Roman" w:cs="Times New Roman"/>
        </w:rPr>
        <w:br/>
      </w:r>
      <w:r w:rsidR="000335D3" w:rsidRPr="0050349E">
        <w:rPr>
          <w:rFonts w:ascii="Times New Roman" w:eastAsia="Times New Roman" w:hAnsi="Times New Roman" w:cs="Times New Roman"/>
          <w:shd w:val="clear" w:color="auto" w:fill="FFFFFF"/>
        </w:rPr>
        <w:t xml:space="preserve"> </w:t>
      </w:r>
    </w:p>
    <w:p w14:paraId="1A3E4486" w14:textId="61D78BBD" w:rsidR="00DA2209" w:rsidRPr="0050349E" w:rsidRDefault="00DA2209" w:rsidP="005D3DBD">
      <w:pPr>
        <w:ind w:firstLine="720"/>
        <w:rPr>
          <w:rFonts w:ascii="Times New Roman" w:eastAsia="Times New Roman" w:hAnsi="Times New Roman" w:cs="Times New Roman"/>
          <w:shd w:val="clear" w:color="auto" w:fill="FFFFFF"/>
        </w:rPr>
      </w:pPr>
    </w:p>
    <w:p w14:paraId="2518C14E" w14:textId="41BC998A" w:rsidR="00DA2209" w:rsidRPr="0050349E" w:rsidRDefault="00DA2209" w:rsidP="005D3DBD">
      <w:pPr>
        <w:ind w:firstLine="720"/>
        <w:rPr>
          <w:rFonts w:ascii="Times New Roman" w:eastAsia="Times New Roman" w:hAnsi="Times New Roman" w:cs="Times New Roman"/>
          <w:shd w:val="clear" w:color="auto" w:fill="FFFFFF"/>
        </w:rPr>
      </w:pPr>
    </w:p>
    <w:p w14:paraId="7B5B128E" w14:textId="6FE3C01A" w:rsidR="00DA2209" w:rsidRPr="0050349E" w:rsidRDefault="00DA2209" w:rsidP="005D3DBD">
      <w:pPr>
        <w:ind w:firstLine="720"/>
        <w:rPr>
          <w:rFonts w:ascii="Times New Roman" w:eastAsia="Times New Roman" w:hAnsi="Times New Roman" w:cs="Times New Roman"/>
          <w:shd w:val="clear" w:color="auto" w:fill="FFFFFF"/>
        </w:rPr>
      </w:pPr>
    </w:p>
    <w:p w14:paraId="0F4DA2A7" w14:textId="3065A83A" w:rsidR="00DA2209" w:rsidRPr="0050349E" w:rsidRDefault="00DA2209" w:rsidP="005D3DBD">
      <w:pPr>
        <w:ind w:firstLine="720"/>
        <w:rPr>
          <w:rFonts w:ascii="Times New Roman" w:eastAsia="Times New Roman" w:hAnsi="Times New Roman" w:cs="Times New Roman"/>
          <w:shd w:val="clear" w:color="auto" w:fill="FFFFFF"/>
        </w:rPr>
      </w:pPr>
    </w:p>
    <w:p w14:paraId="46F37E74" w14:textId="064709A0" w:rsidR="00DA2209" w:rsidRPr="0050349E" w:rsidRDefault="00DA2209" w:rsidP="005D3DBD">
      <w:pPr>
        <w:ind w:firstLine="720"/>
        <w:rPr>
          <w:rFonts w:ascii="Times New Roman" w:eastAsia="Times New Roman" w:hAnsi="Times New Roman" w:cs="Times New Roman"/>
          <w:shd w:val="clear" w:color="auto" w:fill="FFFFFF"/>
        </w:rPr>
      </w:pPr>
    </w:p>
    <w:p w14:paraId="6E48FEA9" w14:textId="015E9ACD" w:rsidR="00DA2209" w:rsidRPr="0050349E" w:rsidRDefault="00DA2209" w:rsidP="005D3DBD">
      <w:pPr>
        <w:ind w:firstLine="720"/>
        <w:rPr>
          <w:rFonts w:ascii="Times New Roman" w:eastAsia="Times New Roman" w:hAnsi="Times New Roman" w:cs="Times New Roman"/>
          <w:shd w:val="clear" w:color="auto" w:fill="FFFFFF"/>
        </w:rPr>
      </w:pPr>
    </w:p>
    <w:p w14:paraId="25655243" w14:textId="3B119920" w:rsidR="00DA2209" w:rsidRPr="0050349E" w:rsidRDefault="00DA2209" w:rsidP="005D3DBD">
      <w:pPr>
        <w:ind w:firstLine="720"/>
        <w:rPr>
          <w:rFonts w:ascii="Times New Roman" w:eastAsia="Times New Roman" w:hAnsi="Times New Roman" w:cs="Times New Roman"/>
          <w:shd w:val="clear" w:color="auto" w:fill="FFFFFF"/>
        </w:rPr>
      </w:pPr>
    </w:p>
    <w:p w14:paraId="2D2C3C3A" w14:textId="150F45E7" w:rsidR="00DA2209" w:rsidRPr="0050349E" w:rsidRDefault="00DA2209" w:rsidP="005D3DBD">
      <w:pPr>
        <w:ind w:firstLine="720"/>
        <w:rPr>
          <w:rFonts w:ascii="Times New Roman" w:eastAsia="Times New Roman" w:hAnsi="Times New Roman" w:cs="Times New Roman"/>
          <w:shd w:val="clear" w:color="auto" w:fill="FFFFFF"/>
        </w:rPr>
      </w:pPr>
    </w:p>
    <w:p w14:paraId="05F977AD" w14:textId="4E70E9A2" w:rsidR="00DA2209" w:rsidRPr="0050349E" w:rsidRDefault="00DA2209" w:rsidP="005D3DBD">
      <w:pPr>
        <w:ind w:firstLine="720"/>
        <w:rPr>
          <w:rFonts w:ascii="Times New Roman" w:eastAsia="Times New Roman" w:hAnsi="Times New Roman" w:cs="Times New Roman"/>
          <w:shd w:val="clear" w:color="auto" w:fill="FFFFFF"/>
        </w:rPr>
      </w:pPr>
    </w:p>
    <w:p w14:paraId="5CBFD81F" w14:textId="46D30929" w:rsidR="00DA2209" w:rsidRPr="0050349E" w:rsidRDefault="00DA2209" w:rsidP="005D3DBD">
      <w:pPr>
        <w:ind w:firstLine="720"/>
        <w:rPr>
          <w:rFonts w:ascii="Times New Roman" w:eastAsia="Times New Roman" w:hAnsi="Times New Roman" w:cs="Times New Roman"/>
          <w:shd w:val="clear" w:color="auto" w:fill="FFFFFF"/>
        </w:rPr>
      </w:pPr>
    </w:p>
    <w:p w14:paraId="291332F4" w14:textId="609671F0" w:rsidR="00DA2209" w:rsidRPr="0050349E" w:rsidRDefault="00DA2209" w:rsidP="005D3DBD">
      <w:pPr>
        <w:ind w:firstLine="720"/>
        <w:rPr>
          <w:rFonts w:ascii="Times New Roman" w:eastAsia="Times New Roman" w:hAnsi="Times New Roman" w:cs="Times New Roman"/>
          <w:shd w:val="clear" w:color="auto" w:fill="FFFFFF"/>
        </w:rPr>
      </w:pPr>
    </w:p>
    <w:p w14:paraId="069DDFFA" w14:textId="71A640DA" w:rsidR="00DA2209" w:rsidRPr="0050349E" w:rsidRDefault="00DA2209" w:rsidP="005D3DBD">
      <w:pPr>
        <w:ind w:firstLine="720"/>
        <w:rPr>
          <w:rFonts w:ascii="Times New Roman" w:eastAsia="Times New Roman" w:hAnsi="Times New Roman" w:cs="Times New Roman"/>
          <w:shd w:val="clear" w:color="auto" w:fill="FFFFFF"/>
        </w:rPr>
      </w:pPr>
    </w:p>
    <w:p w14:paraId="1212CC88" w14:textId="763D2F15" w:rsidR="00DA2209" w:rsidRPr="0050349E" w:rsidRDefault="00DA2209" w:rsidP="005D3DBD">
      <w:pPr>
        <w:ind w:firstLine="720"/>
        <w:rPr>
          <w:rFonts w:ascii="Times New Roman" w:eastAsia="Times New Roman" w:hAnsi="Times New Roman" w:cs="Times New Roman"/>
          <w:shd w:val="clear" w:color="auto" w:fill="FFFFFF"/>
        </w:rPr>
      </w:pPr>
    </w:p>
    <w:p w14:paraId="244422E1" w14:textId="64FADB17" w:rsidR="00DA2209" w:rsidRPr="0050349E" w:rsidRDefault="00DA2209" w:rsidP="005D3DBD">
      <w:pPr>
        <w:ind w:firstLine="720"/>
        <w:rPr>
          <w:rFonts w:ascii="Times New Roman" w:eastAsia="Times New Roman" w:hAnsi="Times New Roman" w:cs="Times New Roman"/>
          <w:shd w:val="clear" w:color="auto" w:fill="FFFFFF"/>
        </w:rPr>
      </w:pPr>
    </w:p>
    <w:p w14:paraId="06B3FAE5" w14:textId="41ACC822" w:rsidR="00DA2209" w:rsidRPr="0050349E" w:rsidRDefault="00DA2209" w:rsidP="005D3DBD">
      <w:pPr>
        <w:ind w:firstLine="720"/>
        <w:rPr>
          <w:rFonts w:ascii="Times New Roman" w:eastAsia="Times New Roman" w:hAnsi="Times New Roman" w:cs="Times New Roman"/>
          <w:shd w:val="clear" w:color="auto" w:fill="FFFFFF"/>
        </w:rPr>
      </w:pPr>
    </w:p>
    <w:p w14:paraId="1C8688E2" w14:textId="703E1958" w:rsidR="00DA2209" w:rsidRPr="0050349E" w:rsidRDefault="00DA2209" w:rsidP="005D3DBD">
      <w:pPr>
        <w:ind w:firstLine="720"/>
        <w:rPr>
          <w:rFonts w:ascii="Times New Roman" w:eastAsia="Times New Roman" w:hAnsi="Times New Roman" w:cs="Times New Roman"/>
          <w:shd w:val="clear" w:color="auto" w:fill="FFFFFF"/>
        </w:rPr>
      </w:pPr>
    </w:p>
    <w:p w14:paraId="195F3D9B" w14:textId="75CB27DD" w:rsidR="00DA2209" w:rsidRPr="0050349E" w:rsidRDefault="00DA2209" w:rsidP="005D3DBD">
      <w:pPr>
        <w:ind w:firstLine="720"/>
        <w:rPr>
          <w:rFonts w:ascii="Times New Roman" w:eastAsia="Times New Roman" w:hAnsi="Times New Roman" w:cs="Times New Roman"/>
          <w:shd w:val="clear" w:color="auto" w:fill="FFFFFF"/>
        </w:rPr>
      </w:pPr>
    </w:p>
    <w:p w14:paraId="0DC55135" w14:textId="65C924E9" w:rsidR="00DA2209" w:rsidRPr="0050349E" w:rsidRDefault="00DA2209" w:rsidP="005D3DBD">
      <w:pPr>
        <w:ind w:firstLine="720"/>
        <w:rPr>
          <w:rFonts w:ascii="Times New Roman" w:eastAsia="Times New Roman" w:hAnsi="Times New Roman" w:cs="Times New Roman"/>
          <w:shd w:val="clear" w:color="auto" w:fill="FFFFFF"/>
        </w:rPr>
      </w:pPr>
    </w:p>
    <w:p w14:paraId="7099E37F" w14:textId="5AB96BB5" w:rsidR="00DA2209" w:rsidRPr="0050349E" w:rsidRDefault="00DA2209" w:rsidP="005D3DBD">
      <w:pPr>
        <w:ind w:firstLine="720"/>
        <w:rPr>
          <w:rFonts w:ascii="Times New Roman" w:eastAsia="Times New Roman" w:hAnsi="Times New Roman" w:cs="Times New Roman"/>
          <w:shd w:val="clear" w:color="auto" w:fill="FFFFFF"/>
        </w:rPr>
      </w:pPr>
    </w:p>
    <w:p w14:paraId="1665E03D" w14:textId="5D5843B3" w:rsidR="00DA2209" w:rsidRPr="0050349E" w:rsidRDefault="00DA2209" w:rsidP="005D3DBD">
      <w:pPr>
        <w:ind w:firstLine="720"/>
        <w:rPr>
          <w:rFonts w:ascii="Times New Roman" w:eastAsia="Times New Roman" w:hAnsi="Times New Roman" w:cs="Times New Roman"/>
          <w:shd w:val="clear" w:color="auto" w:fill="FFFFFF"/>
        </w:rPr>
      </w:pPr>
    </w:p>
    <w:p w14:paraId="1E2A0511" w14:textId="4D112B40" w:rsidR="00DA2209" w:rsidRPr="0050349E" w:rsidRDefault="00DA2209" w:rsidP="005D3DBD">
      <w:pPr>
        <w:ind w:firstLine="720"/>
        <w:rPr>
          <w:rFonts w:ascii="Times New Roman" w:eastAsia="Times New Roman" w:hAnsi="Times New Roman" w:cs="Times New Roman"/>
          <w:shd w:val="clear" w:color="auto" w:fill="FFFFFF"/>
        </w:rPr>
      </w:pPr>
    </w:p>
    <w:p w14:paraId="26B51A6E" w14:textId="0CC3C22F" w:rsidR="00DA2209" w:rsidRPr="0050349E" w:rsidRDefault="00DA2209" w:rsidP="005D3DBD">
      <w:pPr>
        <w:ind w:firstLine="720"/>
        <w:rPr>
          <w:rFonts w:ascii="Times New Roman" w:eastAsia="Times New Roman" w:hAnsi="Times New Roman" w:cs="Times New Roman"/>
          <w:shd w:val="clear" w:color="auto" w:fill="FFFFFF"/>
        </w:rPr>
      </w:pPr>
    </w:p>
    <w:p w14:paraId="4CFD3ED8" w14:textId="2A60C008" w:rsidR="00DA2209" w:rsidRPr="0050349E" w:rsidRDefault="00DA2209" w:rsidP="005D3DBD">
      <w:pPr>
        <w:ind w:firstLine="720"/>
        <w:rPr>
          <w:rFonts w:ascii="Times New Roman" w:eastAsia="Times New Roman" w:hAnsi="Times New Roman" w:cs="Times New Roman"/>
          <w:shd w:val="clear" w:color="auto" w:fill="FFFFFF"/>
        </w:rPr>
      </w:pPr>
    </w:p>
    <w:p w14:paraId="5CB3CB65" w14:textId="788ECF62" w:rsidR="00DA2209" w:rsidRPr="0050349E" w:rsidRDefault="00DA2209" w:rsidP="005D3DBD">
      <w:pPr>
        <w:ind w:firstLine="720"/>
        <w:rPr>
          <w:rFonts w:ascii="Times New Roman" w:eastAsia="Times New Roman" w:hAnsi="Times New Roman" w:cs="Times New Roman"/>
          <w:shd w:val="clear" w:color="auto" w:fill="FFFFFF"/>
        </w:rPr>
      </w:pPr>
    </w:p>
    <w:p w14:paraId="19B6DFCF" w14:textId="17B4CFC2" w:rsidR="00DA2209" w:rsidRPr="0050349E" w:rsidRDefault="00DA2209" w:rsidP="005D3DBD">
      <w:pPr>
        <w:ind w:firstLine="720"/>
        <w:rPr>
          <w:rFonts w:ascii="Times New Roman" w:eastAsia="Times New Roman" w:hAnsi="Times New Roman" w:cs="Times New Roman"/>
          <w:shd w:val="clear" w:color="auto" w:fill="FFFFFF"/>
        </w:rPr>
      </w:pPr>
    </w:p>
    <w:p w14:paraId="0E930ADD" w14:textId="3A147B67" w:rsidR="00DA2209" w:rsidRPr="0050349E" w:rsidRDefault="00DA2209" w:rsidP="005D3DBD">
      <w:pPr>
        <w:ind w:firstLine="720"/>
        <w:rPr>
          <w:rFonts w:ascii="Times New Roman" w:eastAsia="Times New Roman" w:hAnsi="Times New Roman" w:cs="Times New Roman"/>
          <w:shd w:val="clear" w:color="auto" w:fill="FFFFFF"/>
        </w:rPr>
      </w:pPr>
    </w:p>
    <w:p w14:paraId="3ECF0452" w14:textId="26E598D4" w:rsidR="00DA2209" w:rsidRPr="0050349E" w:rsidRDefault="00DA2209" w:rsidP="005D3DBD">
      <w:pPr>
        <w:ind w:firstLine="720"/>
        <w:rPr>
          <w:rFonts w:ascii="Times New Roman" w:eastAsia="Times New Roman" w:hAnsi="Times New Roman" w:cs="Times New Roman"/>
          <w:shd w:val="clear" w:color="auto" w:fill="FFFFFF"/>
        </w:rPr>
      </w:pPr>
    </w:p>
    <w:p w14:paraId="5124CB17" w14:textId="77777777" w:rsidR="00DA2209" w:rsidRPr="0050349E" w:rsidRDefault="00DA2209" w:rsidP="005D3DBD">
      <w:pPr>
        <w:ind w:firstLine="720"/>
        <w:rPr>
          <w:rFonts w:ascii="Times New Roman" w:eastAsia="Times New Roman" w:hAnsi="Times New Roman" w:cs="Times New Roman"/>
        </w:rPr>
      </w:pPr>
    </w:p>
    <w:p w14:paraId="459C1738" w14:textId="77777777" w:rsidR="00A36BBB" w:rsidRPr="0050349E" w:rsidRDefault="00D67EE8">
      <w:pPr>
        <w:rPr>
          <w:rFonts w:ascii="Times New Roman" w:hAnsi="Times New Roman" w:cs="Times New Roman"/>
        </w:rPr>
      </w:pPr>
      <w:commentRangeStart w:id="166"/>
      <w:commentRangeStart w:id="167"/>
      <w:commentRangeStart w:id="168"/>
      <w:r w:rsidRPr="0050349E">
        <w:rPr>
          <w:rFonts w:ascii="Times New Roman" w:hAnsi="Times New Roman" w:cs="Times New Roman"/>
        </w:rPr>
        <w:t>References</w:t>
      </w:r>
      <w:commentRangeEnd w:id="166"/>
      <w:r w:rsidRPr="0050349E">
        <w:rPr>
          <w:rStyle w:val="CommentReference"/>
          <w:rFonts w:ascii="Times New Roman" w:hAnsi="Times New Roman" w:cs="Times New Roman"/>
          <w:sz w:val="24"/>
          <w:szCs w:val="24"/>
        </w:rPr>
        <w:commentReference w:id="166"/>
      </w:r>
      <w:commentRangeEnd w:id="167"/>
      <w:r w:rsidR="00C653DD">
        <w:rPr>
          <w:rStyle w:val="CommentReference"/>
        </w:rPr>
        <w:commentReference w:id="167"/>
      </w:r>
      <w:commentRangeEnd w:id="168"/>
      <w:r w:rsidR="00BC0218">
        <w:rPr>
          <w:rStyle w:val="CommentReference"/>
        </w:rPr>
        <w:commentReference w:id="168"/>
      </w:r>
    </w:p>
    <w:p w14:paraId="261B36AA" w14:textId="77777777" w:rsidR="00A36BBB" w:rsidRPr="0050349E" w:rsidRDefault="00A36BBB">
      <w:pPr>
        <w:rPr>
          <w:rFonts w:ascii="Times New Roman" w:hAnsi="Times New Roman" w:cs="Times New Roman"/>
        </w:rPr>
      </w:pPr>
    </w:p>
    <w:p w14:paraId="36EF6636" w14:textId="77777777" w:rsidR="00BC0218" w:rsidRPr="00BC0218" w:rsidRDefault="00A36BBB" w:rsidP="00BC0218">
      <w:pPr>
        <w:pStyle w:val="EndNoteBibliography"/>
        <w:rPr>
          <w:noProof/>
        </w:rPr>
      </w:pPr>
      <w:r w:rsidRPr="0050349E">
        <w:rPr>
          <w:rFonts w:ascii="Times New Roman" w:hAnsi="Times New Roman" w:cs="Times New Roman"/>
        </w:rPr>
        <w:fldChar w:fldCharType="begin"/>
      </w:r>
      <w:r w:rsidRPr="0050349E">
        <w:rPr>
          <w:rFonts w:ascii="Times New Roman" w:hAnsi="Times New Roman" w:cs="Times New Roman"/>
        </w:rPr>
        <w:instrText xml:space="preserve"> ADDIN EN.REFLIST </w:instrText>
      </w:r>
      <w:r w:rsidRPr="0050349E">
        <w:rPr>
          <w:rFonts w:ascii="Times New Roman" w:hAnsi="Times New Roman" w:cs="Times New Roman"/>
        </w:rPr>
        <w:fldChar w:fldCharType="separate"/>
      </w:r>
      <w:r w:rsidR="00BC0218" w:rsidRPr="00BC0218">
        <w:rPr>
          <w:noProof/>
        </w:rPr>
        <w:t>1.</w:t>
      </w:r>
      <w:r w:rsidR="00BC0218" w:rsidRPr="00BC0218">
        <w:rPr>
          <w:noProof/>
        </w:rPr>
        <w:tab/>
        <w:t xml:space="preserve">Bryan MS, Sun J, Jagai J, et al. Coronavirus disease 2019 (COVID-19) mortality and neighborhood characteristics in Chicago. </w:t>
      </w:r>
      <w:r w:rsidR="00BC0218" w:rsidRPr="00BC0218">
        <w:rPr>
          <w:i/>
          <w:noProof/>
        </w:rPr>
        <w:t>Annals of epidemiology</w:t>
      </w:r>
      <w:r w:rsidR="00BC0218" w:rsidRPr="00BC0218">
        <w:rPr>
          <w:noProof/>
        </w:rPr>
        <w:t xml:space="preserve">. 2021;56:47-54. e5. </w:t>
      </w:r>
    </w:p>
    <w:p w14:paraId="6E2AF3F0" w14:textId="3602A6B9" w:rsidR="00BC0218" w:rsidRPr="00BC0218" w:rsidRDefault="00BC0218" w:rsidP="00BC0218">
      <w:pPr>
        <w:pStyle w:val="EndNoteBibliography"/>
        <w:rPr>
          <w:noProof/>
        </w:rPr>
      </w:pPr>
      <w:r w:rsidRPr="00BC0218">
        <w:rPr>
          <w:noProof/>
        </w:rPr>
        <w:t>2.</w:t>
      </w:r>
      <w:r w:rsidRPr="00BC0218">
        <w:rPr>
          <w:noProof/>
        </w:rPr>
        <w:tab/>
        <w:t xml:space="preserve">Prevention CfDCa. COVID Data Tracker. Accessed May 5, 2021. </w:t>
      </w:r>
      <w:hyperlink r:id="rId10" w:anchor="cases_casesper100klast7days" w:history="1">
        <w:r w:rsidRPr="00BC0218">
          <w:rPr>
            <w:rStyle w:val="Hyperlink"/>
            <w:noProof/>
          </w:rPr>
          <w:t>https://covid.cdc.gov/covid-data-tracker/#cases_casesper100klast7days</w:t>
        </w:r>
      </w:hyperlink>
    </w:p>
    <w:p w14:paraId="4053AF3C" w14:textId="77777777" w:rsidR="00BC0218" w:rsidRPr="00BC0218" w:rsidRDefault="00BC0218" w:rsidP="00BC0218">
      <w:pPr>
        <w:pStyle w:val="EndNoteBibliography"/>
        <w:rPr>
          <w:noProof/>
        </w:rPr>
      </w:pPr>
      <w:r w:rsidRPr="00BC0218">
        <w:rPr>
          <w:noProof/>
        </w:rPr>
        <w:t>3.</w:t>
      </w:r>
      <w:r w:rsidRPr="00BC0218">
        <w:rPr>
          <w:noProof/>
        </w:rPr>
        <w:tab/>
        <w:t xml:space="preserve">Maroko AR, Nash D, Pavilonis BT. Covid-19 and Inequity: A comparative spatial analysis of New York City and Chicago hot spots. </w:t>
      </w:r>
      <w:r w:rsidRPr="00BC0218">
        <w:rPr>
          <w:i/>
          <w:noProof/>
        </w:rPr>
        <w:t>Journal of Urban Health</w:t>
      </w:r>
      <w:r w:rsidRPr="00BC0218">
        <w:rPr>
          <w:noProof/>
        </w:rPr>
        <w:t xml:space="preserve">. 2020;97(4):461-470. </w:t>
      </w:r>
    </w:p>
    <w:p w14:paraId="4CA1EB44" w14:textId="77777777" w:rsidR="00BC0218" w:rsidRPr="00BC0218" w:rsidRDefault="00BC0218" w:rsidP="00BC0218">
      <w:pPr>
        <w:pStyle w:val="EndNoteBibliography"/>
        <w:rPr>
          <w:noProof/>
        </w:rPr>
      </w:pPr>
      <w:r w:rsidRPr="00BC0218">
        <w:rPr>
          <w:noProof/>
        </w:rPr>
        <w:t>4.</w:t>
      </w:r>
      <w:r w:rsidRPr="00BC0218">
        <w:rPr>
          <w:noProof/>
        </w:rPr>
        <w:tab/>
        <w:t xml:space="preserve">Hooper MW, Nápoles AM, Pérez-Stable EJ. COVID-19 and racial/ethnic disparities. </w:t>
      </w:r>
      <w:r w:rsidRPr="00BC0218">
        <w:rPr>
          <w:i/>
          <w:noProof/>
        </w:rPr>
        <w:t>Jama</w:t>
      </w:r>
      <w:r w:rsidRPr="00BC0218">
        <w:rPr>
          <w:noProof/>
        </w:rPr>
        <w:t xml:space="preserve">. 2020;323(24):2466-2467. </w:t>
      </w:r>
    </w:p>
    <w:p w14:paraId="46B0C571" w14:textId="77777777" w:rsidR="00BC0218" w:rsidRPr="00BC0218" w:rsidRDefault="00BC0218" w:rsidP="00BC0218">
      <w:pPr>
        <w:pStyle w:val="EndNoteBibliography"/>
        <w:rPr>
          <w:noProof/>
        </w:rPr>
      </w:pPr>
      <w:r w:rsidRPr="00BC0218">
        <w:rPr>
          <w:noProof/>
        </w:rPr>
        <w:t>5.</w:t>
      </w:r>
      <w:r w:rsidRPr="00BC0218">
        <w:rPr>
          <w:noProof/>
        </w:rPr>
        <w:tab/>
        <w:t xml:space="preserve">Ruprecht MM, Wang X, Johnson AK, et al. Evidence of social and structural COVID-19 disparities by sexual orientation, gender identity, and race/ethnicity in an urban environment. </w:t>
      </w:r>
      <w:r w:rsidRPr="00BC0218">
        <w:rPr>
          <w:i/>
          <w:noProof/>
        </w:rPr>
        <w:t>Journal of Urban Health</w:t>
      </w:r>
      <w:r w:rsidRPr="00BC0218">
        <w:rPr>
          <w:noProof/>
        </w:rPr>
        <w:t xml:space="preserve">. 2021;98(1):27-40. </w:t>
      </w:r>
    </w:p>
    <w:p w14:paraId="603996FD" w14:textId="2B53EF8A" w:rsidR="00BC0218" w:rsidRPr="00BC0218" w:rsidRDefault="00BC0218" w:rsidP="00BC0218">
      <w:pPr>
        <w:pStyle w:val="EndNoteBibliography"/>
        <w:rPr>
          <w:noProof/>
        </w:rPr>
      </w:pPr>
      <w:r w:rsidRPr="00BC0218">
        <w:rPr>
          <w:noProof/>
        </w:rPr>
        <w:t>6.</w:t>
      </w:r>
      <w:r w:rsidRPr="00BC0218">
        <w:rPr>
          <w:noProof/>
        </w:rPr>
        <w:tab/>
        <w:t xml:space="preserve">University D. Chicago COVID-19 Community Health Dashboard. Accessed April 5, 2021. </w:t>
      </w:r>
      <w:hyperlink r:id="rId11" w:history="1">
        <w:r w:rsidRPr="00BC0218">
          <w:rPr>
            <w:rStyle w:val="Hyperlink"/>
            <w:noProof/>
          </w:rPr>
          <w:t>https://depaul-edu.maps.arcgis.com/apps/MapSeries/index.html?appid=e472138e11264c709f78b77377495021</w:t>
        </w:r>
      </w:hyperlink>
    </w:p>
    <w:p w14:paraId="2517E47C" w14:textId="77777777" w:rsidR="00BC0218" w:rsidRPr="00BC0218" w:rsidRDefault="00BC0218" w:rsidP="00BC0218">
      <w:pPr>
        <w:pStyle w:val="EndNoteBibliography"/>
        <w:rPr>
          <w:noProof/>
        </w:rPr>
      </w:pPr>
      <w:r w:rsidRPr="00BC0218">
        <w:rPr>
          <w:noProof/>
        </w:rPr>
        <w:t>7.</w:t>
      </w:r>
      <w:r w:rsidRPr="00BC0218">
        <w:rPr>
          <w:noProof/>
        </w:rPr>
        <w:tab/>
        <w:t xml:space="preserve">Gee J. First month of COVID-19 vaccine safety monitoring—United States, December 14, 2020–January 13, 2021. </w:t>
      </w:r>
      <w:r w:rsidRPr="00BC0218">
        <w:rPr>
          <w:i/>
          <w:noProof/>
        </w:rPr>
        <w:t>MMWR Morbidity and mortality weekly report</w:t>
      </w:r>
      <w:r w:rsidRPr="00BC0218">
        <w:rPr>
          <w:noProof/>
        </w:rPr>
        <w:t>. 2021;70</w:t>
      </w:r>
    </w:p>
    <w:p w14:paraId="70794983" w14:textId="1033BC26" w:rsidR="00BC0218" w:rsidRPr="00BC0218" w:rsidRDefault="00BC0218" w:rsidP="00BC0218">
      <w:pPr>
        <w:pStyle w:val="EndNoteBibliography"/>
        <w:rPr>
          <w:noProof/>
        </w:rPr>
      </w:pPr>
      <w:r w:rsidRPr="00BC0218">
        <w:rPr>
          <w:noProof/>
        </w:rPr>
        <w:t>8.</w:t>
      </w:r>
      <w:r w:rsidRPr="00BC0218">
        <w:rPr>
          <w:noProof/>
        </w:rPr>
        <w:tab/>
        <w:t xml:space="preserve">Department of Public Health C. Accessed April 20, 2021. </w:t>
      </w:r>
      <w:hyperlink r:id="rId12" w:history="1">
        <w:r w:rsidRPr="00BC0218">
          <w:rPr>
            <w:rStyle w:val="Hyperlink"/>
            <w:noProof/>
          </w:rPr>
          <w:t>https://www.chicago.gov/content/dam/city/sites/covid/reports/012521/Community_Vulnerability_Index_012521.pdf</w:t>
        </w:r>
      </w:hyperlink>
    </w:p>
    <w:p w14:paraId="1D7E5D58" w14:textId="2F0AA27C" w:rsidR="00BC0218" w:rsidRPr="00BC0218" w:rsidRDefault="00BC0218" w:rsidP="00BC0218">
      <w:pPr>
        <w:pStyle w:val="EndNoteBibliography"/>
        <w:rPr>
          <w:noProof/>
        </w:rPr>
      </w:pPr>
      <w:r w:rsidRPr="00BC0218">
        <w:rPr>
          <w:noProof/>
        </w:rPr>
        <w:t>9.</w:t>
      </w:r>
      <w:r w:rsidRPr="00BC0218">
        <w:rPr>
          <w:noProof/>
        </w:rPr>
        <w:tab/>
        <w:t xml:space="preserve">Department of Public Health C. Accessed April 20, 2021. </w:t>
      </w:r>
      <w:hyperlink r:id="rId13" w:history="1">
        <w:r w:rsidRPr="00BC0218">
          <w:rPr>
            <w:rStyle w:val="Hyperlink"/>
            <w:noProof/>
          </w:rPr>
          <w:t>https://www.chicago.gov/city/en/sites/covid-19/home/protect-chicago.html</w:t>
        </w:r>
      </w:hyperlink>
    </w:p>
    <w:p w14:paraId="3CB4489A" w14:textId="77777777" w:rsidR="00BC0218" w:rsidRPr="00BC0218" w:rsidRDefault="00BC0218" w:rsidP="00BC0218">
      <w:pPr>
        <w:pStyle w:val="EndNoteBibliography"/>
        <w:rPr>
          <w:noProof/>
        </w:rPr>
      </w:pPr>
      <w:r w:rsidRPr="00BC0218">
        <w:rPr>
          <w:noProof/>
        </w:rPr>
        <w:t>10.</w:t>
      </w:r>
      <w:r w:rsidRPr="00BC0218">
        <w:rPr>
          <w:noProof/>
        </w:rPr>
        <w:tab/>
        <w:t xml:space="preserve">Ponizovsky AM, Ritsner MS. Patterns of loneliness in an immigrant population. </w:t>
      </w:r>
      <w:r w:rsidRPr="00BC0218">
        <w:rPr>
          <w:i/>
          <w:noProof/>
        </w:rPr>
        <w:t>Comprehensive psychiatry</w:t>
      </w:r>
      <w:r w:rsidRPr="00BC0218">
        <w:rPr>
          <w:noProof/>
        </w:rPr>
        <w:t xml:space="preserve">. 2004;45(5):408-414. </w:t>
      </w:r>
    </w:p>
    <w:p w14:paraId="30D7863C" w14:textId="1D324BE0" w:rsidR="00773473" w:rsidRDefault="00A36BBB" w:rsidP="005B363E">
      <w:pPr>
        <w:ind w:hanging="480"/>
        <w:rPr>
          <w:ins w:id="169" w:author="Smith, Christopher" w:date="2021-05-18T05:25:00Z"/>
        </w:rPr>
      </w:pPr>
      <w:r w:rsidRPr="0050349E">
        <w:rPr>
          <w:rFonts w:ascii="Times New Roman" w:hAnsi="Times New Roman" w:cs="Times New Roman"/>
        </w:rPr>
        <w:fldChar w:fldCharType="end"/>
      </w:r>
      <w:ins w:id="170" w:author="Smith, Christopher" w:date="2021-05-18T05:22:00Z">
        <w:r w:rsidR="005B363E">
          <w:rPr>
            <w:rFonts w:ascii="Times New Roman" w:hAnsi="Times New Roman" w:cs="Times New Roman"/>
          </w:rPr>
          <w:t xml:space="preserve">10 (alternative) </w:t>
        </w:r>
        <w:r w:rsidR="005B363E">
          <w:t xml:space="preserve">Bernal, James Lopez, Steven Cummins, and Antonio </w:t>
        </w:r>
        <w:proofErr w:type="spellStart"/>
        <w:r w:rsidR="005B363E">
          <w:t>Gasparrini</w:t>
        </w:r>
        <w:proofErr w:type="spellEnd"/>
        <w:r w:rsidR="005B363E">
          <w:t xml:space="preserve">. 2017. “Interrupted Time Series Regression for the Evaluation of Public Health Interventions: A Tutorial.” </w:t>
        </w:r>
        <w:r w:rsidR="005B363E">
          <w:rPr>
            <w:i/>
            <w:iCs/>
          </w:rPr>
          <w:t>International Journal of Epidemiology</w:t>
        </w:r>
        <w:r w:rsidR="005B363E">
          <w:t xml:space="preserve"> 46 (1): 348–55.</w:t>
        </w:r>
      </w:ins>
    </w:p>
    <w:p w14:paraId="298E577C" w14:textId="3D40125F" w:rsidR="005B363E" w:rsidRDefault="005B363E" w:rsidP="005B363E">
      <w:pPr>
        <w:rPr>
          <w:ins w:id="171" w:author="Smith, Christopher" w:date="2021-05-18T05:29:00Z"/>
          <w:rFonts w:ascii="Times New Roman" w:hAnsi="Times New Roman" w:cs="Times New Roman"/>
        </w:rPr>
      </w:pPr>
      <w:ins w:id="172" w:author="Smith, Christopher" w:date="2021-05-18T05:28:00Z">
        <w:r w:rsidRPr="005B363E">
          <w:rPr>
            <w:rFonts w:ascii="Times New Roman" w:hAnsi="Times New Roman" w:cs="Times New Roman"/>
            <w:rPrChange w:id="173" w:author="Smith, Christopher" w:date="2021-05-18T05:29:00Z">
              <w:rPr>
                <w:rFonts w:cs="Times New Roman"/>
                <w:b/>
                <w:bCs/>
              </w:rPr>
            </w:rPrChange>
          </w:rPr>
          <w:lastRenderedPageBreak/>
          <w:t xml:space="preserve">Table 1. Characteristics of Population, COVID-19 Outcomes and Vaccination Activity by Protect Chicago Plus (PCP) Priority, 3/14/2020 through </w:t>
        </w:r>
        <w:proofErr w:type="gramStart"/>
        <w:r w:rsidRPr="005B363E">
          <w:rPr>
            <w:rFonts w:ascii="Times New Roman" w:hAnsi="Times New Roman" w:cs="Times New Roman"/>
            <w:rPrChange w:id="174" w:author="Smith, Christopher" w:date="2021-05-18T05:29:00Z">
              <w:rPr>
                <w:rFonts w:cs="Times New Roman"/>
                <w:b/>
                <w:bCs/>
              </w:rPr>
            </w:rPrChange>
          </w:rPr>
          <w:t>5/1/2021</w:t>
        </w:r>
      </w:ins>
      <w:proofErr w:type="gramEnd"/>
    </w:p>
    <w:p w14:paraId="5E0DAA77" w14:textId="77777777" w:rsidR="005B363E" w:rsidRPr="005B363E" w:rsidRDefault="005B363E" w:rsidP="005B363E">
      <w:pPr>
        <w:rPr>
          <w:ins w:id="175" w:author="Smith, Christopher" w:date="2021-05-18T05:28:00Z"/>
          <w:rFonts w:ascii="Times New Roman" w:hAnsi="Times New Roman" w:cs="Times New Roman"/>
          <w:rPrChange w:id="176" w:author="Smith, Christopher" w:date="2021-05-18T05:29:00Z">
            <w:rPr>
              <w:ins w:id="177" w:author="Smith, Christopher" w:date="2021-05-18T05:28:00Z"/>
              <w:rFonts w:cs="Times New Roman"/>
              <w:b/>
              <w:bCs/>
            </w:rPr>
          </w:rPrChange>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890"/>
        <w:gridCol w:w="1985"/>
        <w:gridCol w:w="1795"/>
      </w:tblGrid>
      <w:tr w:rsidR="005B363E" w:rsidRPr="005B363E" w14:paraId="7ADFF58C" w14:textId="77777777" w:rsidTr="00456016">
        <w:trPr>
          <w:ins w:id="178" w:author="Smith, Christopher" w:date="2021-05-18T05:28:00Z"/>
        </w:trPr>
        <w:tc>
          <w:tcPr>
            <w:tcW w:w="3780" w:type="dxa"/>
            <w:tcBorders>
              <w:top w:val="nil"/>
              <w:left w:val="nil"/>
              <w:bottom w:val="nil"/>
              <w:right w:val="single" w:sz="4" w:space="0" w:color="auto"/>
            </w:tcBorders>
          </w:tcPr>
          <w:p w14:paraId="54BEEC83" w14:textId="77777777" w:rsidR="005B363E" w:rsidRPr="005B363E" w:rsidRDefault="005B363E" w:rsidP="00456016">
            <w:pPr>
              <w:rPr>
                <w:ins w:id="179" w:author="Smith, Christopher" w:date="2021-05-18T05:28:00Z"/>
                <w:rFonts w:ascii="Times New Roman" w:hAnsi="Times New Roman" w:cs="Times New Roman"/>
                <w:sz w:val="20"/>
                <w:szCs w:val="20"/>
                <w:rPrChange w:id="180" w:author="Smith, Christopher" w:date="2021-05-18T05:29:00Z">
                  <w:rPr>
                    <w:ins w:id="181" w:author="Smith, Christopher" w:date="2021-05-18T05:28:00Z"/>
                    <w:rFonts w:cs="Times New Roman"/>
                    <w:sz w:val="20"/>
                    <w:szCs w:val="20"/>
                  </w:rPr>
                </w:rPrChange>
              </w:rPr>
            </w:pPr>
          </w:p>
        </w:tc>
        <w:tc>
          <w:tcPr>
            <w:tcW w:w="3875" w:type="dxa"/>
            <w:gridSpan w:val="2"/>
            <w:tcBorders>
              <w:top w:val="single" w:sz="4" w:space="0" w:color="auto"/>
              <w:left w:val="single" w:sz="4" w:space="0" w:color="auto"/>
              <w:bottom w:val="single" w:sz="4" w:space="0" w:color="auto"/>
              <w:right w:val="single" w:sz="4" w:space="0" w:color="auto"/>
            </w:tcBorders>
            <w:hideMark/>
          </w:tcPr>
          <w:p w14:paraId="3B844DD5" w14:textId="77777777" w:rsidR="005B363E" w:rsidRPr="005B363E" w:rsidRDefault="005B363E" w:rsidP="00456016">
            <w:pPr>
              <w:jc w:val="center"/>
              <w:rPr>
                <w:ins w:id="182" w:author="Smith, Christopher" w:date="2021-05-18T05:28:00Z"/>
                <w:rFonts w:ascii="Times New Roman" w:hAnsi="Times New Roman" w:cs="Times New Roman"/>
                <w:sz w:val="20"/>
                <w:szCs w:val="20"/>
                <w:rPrChange w:id="183" w:author="Smith, Christopher" w:date="2021-05-18T05:29:00Z">
                  <w:rPr>
                    <w:ins w:id="184" w:author="Smith, Christopher" w:date="2021-05-18T05:28:00Z"/>
                    <w:rFonts w:cs="Times New Roman"/>
                    <w:sz w:val="20"/>
                    <w:szCs w:val="20"/>
                  </w:rPr>
                </w:rPrChange>
              </w:rPr>
            </w:pPr>
            <w:ins w:id="185" w:author="Smith, Christopher" w:date="2021-05-18T05:28:00Z">
              <w:r w:rsidRPr="005B363E">
                <w:rPr>
                  <w:rFonts w:ascii="Times New Roman" w:hAnsi="Times New Roman" w:cs="Times New Roman"/>
                  <w:sz w:val="20"/>
                  <w:szCs w:val="20"/>
                  <w:rPrChange w:id="186" w:author="Smith, Christopher" w:date="2021-05-18T05:29:00Z">
                    <w:rPr>
                      <w:rFonts w:cs="Times New Roman"/>
                      <w:sz w:val="20"/>
                      <w:szCs w:val="20"/>
                    </w:rPr>
                  </w:rPrChange>
                </w:rPr>
                <w:t>Protect Chicago Plus Priority Zip Codes</w:t>
              </w:r>
            </w:ins>
          </w:p>
        </w:tc>
        <w:tc>
          <w:tcPr>
            <w:tcW w:w="1795" w:type="dxa"/>
            <w:tcBorders>
              <w:top w:val="single" w:sz="4" w:space="0" w:color="auto"/>
              <w:left w:val="single" w:sz="4" w:space="0" w:color="auto"/>
              <w:bottom w:val="nil"/>
              <w:right w:val="nil"/>
            </w:tcBorders>
            <w:vAlign w:val="bottom"/>
          </w:tcPr>
          <w:p w14:paraId="5DAAC1F6" w14:textId="77777777" w:rsidR="005B363E" w:rsidRPr="005B363E" w:rsidRDefault="005B363E" w:rsidP="00456016">
            <w:pPr>
              <w:jc w:val="center"/>
              <w:rPr>
                <w:ins w:id="187" w:author="Smith, Christopher" w:date="2021-05-18T05:28:00Z"/>
                <w:rFonts w:ascii="Times New Roman" w:hAnsi="Times New Roman" w:cs="Times New Roman"/>
                <w:b/>
                <w:bCs/>
                <w:sz w:val="20"/>
                <w:szCs w:val="20"/>
                <w:rPrChange w:id="188" w:author="Smith, Christopher" w:date="2021-05-18T05:29:00Z">
                  <w:rPr>
                    <w:ins w:id="189" w:author="Smith, Christopher" w:date="2021-05-18T05:28:00Z"/>
                    <w:rFonts w:cs="Times New Roman"/>
                    <w:b/>
                    <w:bCs/>
                    <w:sz w:val="20"/>
                    <w:szCs w:val="20"/>
                  </w:rPr>
                </w:rPrChange>
              </w:rPr>
            </w:pPr>
          </w:p>
        </w:tc>
      </w:tr>
      <w:tr w:rsidR="005B363E" w:rsidRPr="005B363E" w14:paraId="7AC55D87" w14:textId="77777777" w:rsidTr="00456016">
        <w:trPr>
          <w:ins w:id="190" w:author="Smith, Christopher" w:date="2021-05-18T05:28:00Z"/>
        </w:trPr>
        <w:tc>
          <w:tcPr>
            <w:tcW w:w="3780" w:type="dxa"/>
            <w:tcBorders>
              <w:top w:val="nil"/>
              <w:left w:val="nil"/>
              <w:bottom w:val="single" w:sz="4" w:space="0" w:color="auto"/>
              <w:right w:val="single" w:sz="4" w:space="0" w:color="auto"/>
            </w:tcBorders>
          </w:tcPr>
          <w:p w14:paraId="7CDBED5F" w14:textId="77777777" w:rsidR="005B363E" w:rsidRPr="005B363E" w:rsidRDefault="005B363E" w:rsidP="00456016">
            <w:pPr>
              <w:rPr>
                <w:ins w:id="191" w:author="Smith, Christopher" w:date="2021-05-18T05:28:00Z"/>
                <w:rFonts w:ascii="Times New Roman" w:hAnsi="Times New Roman" w:cs="Times New Roman"/>
                <w:sz w:val="20"/>
                <w:szCs w:val="20"/>
                <w:rPrChange w:id="192" w:author="Smith, Christopher" w:date="2021-05-18T05:29:00Z">
                  <w:rPr>
                    <w:ins w:id="193" w:author="Smith, Christopher" w:date="2021-05-18T05:28:00Z"/>
                    <w:rFonts w:cs="Times New Roman"/>
                    <w:sz w:val="20"/>
                    <w:szCs w:val="20"/>
                  </w:rPr>
                </w:rPrChange>
              </w:rPr>
            </w:pPr>
          </w:p>
        </w:tc>
        <w:tc>
          <w:tcPr>
            <w:tcW w:w="1890" w:type="dxa"/>
            <w:tcBorders>
              <w:top w:val="single" w:sz="4" w:space="0" w:color="auto"/>
              <w:left w:val="single" w:sz="4" w:space="0" w:color="auto"/>
              <w:bottom w:val="single" w:sz="4" w:space="0" w:color="auto"/>
              <w:right w:val="single" w:sz="4" w:space="0" w:color="auto"/>
            </w:tcBorders>
            <w:hideMark/>
          </w:tcPr>
          <w:p w14:paraId="1C2E5CE9" w14:textId="77777777" w:rsidR="005B363E" w:rsidRPr="005B363E" w:rsidRDefault="005B363E" w:rsidP="00456016">
            <w:pPr>
              <w:jc w:val="center"/>
              <w:rPr>
                <w:ins w:id="194" w:author="Smith, Christopher" w:date="2021-05-18T05:28:00Z"/>
                <w:rFonts w:ascii="Times New Roman" w:hAnsi="Times New Roman" w:cs="Times New Roman"/>
                <w:b/>
                <w:bCs/>
                <w:sz w:val="20"/>
                <w:szCs w:val="20"/>
                <w:rPrChange w:id="195" w:author="Smith, Christopher" w:date="2021-05-18T05:29:00Z">
                  <w:rPr>
                    <w:ins w:id="196" w:author="Smith, Christopher" w:date="2021-05-18T05:28:00Z"/>
                    <w:rFonts w:cs="Times New Roman"/>
                    <w:b/>
                    <w:bCs/>
                    <w:sz w:val="20"/>
                    <w:szCs w:val="20"/>
                  </w:rPr>
                </w:rPrChange>
              </w:rPr>
            </w:pPr>
            <w:ins w:id="197" w:author="Smith, Christopher" w:date="2021-05-18T05:28:00Z">
              <w:r w:rsidRPr="005B363E">
                <w:rPr>
                  <w:rFonts w:ascii="Times New Roman" w:hAnsi="Times New Roman" w:cs="Times New Roman"/>
                  <w:b/>
                  <w:bCs/>
                  <w:sz w:val="20"/>
                  <w:szCs w:val="20"/>
                  <w:rPrChange w:id="198" w:author="Smith, Christopher" w:date="2021-05-18T05:29:00Z">
                    <w:rPr>
                      <w:rFonts w:cs="Times New Roman"/>
                      <w:b/>
                      <w:bCs/>
                      <w:sz w:val="20"/>
                      <w:szCs w:val="20"/>
                    </w:rPr>
                  </w:rPrChange>
                </w:rPr>
                <w:t>No</w:t>
              </w:r>
            </w:ins>
          </w:p>
        </w:tc>
        <w:tc>
          <w:tcPr>
            <w:tcW w:w="1985" w:type="dxa"/>
            <w:tcBorders>
              <w:top w:val="single" w:sz="4" w:space="0" w:color="auto"/>
              <w:left w:val="single" w:sz="4" w:space="0" w:color="auto"/>
              <w:bottom w:val="single" w:sz="4" w:space="0" w:color="auto"/>
              <w:right w:val="single" w:sz="4" w:space="0" w:color="auto"/>
            </w:tcBorders>
            <w:hideMark/>
          </w:tcPr>
          <w:p w14:paraId="39AF12D0" w14:textId="77777777" w:rsidR="005B363E" w:rsidRPr="005B363E" w:rsidRDefault="005B363E" w:rsidP="00456016">
            <w:pPr>
              <w:jc w:val="center"/>
              <w:rPr>
                <w:ins w:id="199" w:author="Smith, Christopher" w:date="2021-05-18T05:28:00Z"/>
                <w:rFonts w:ascii="Times New Roman" w:hAnsi="Times New Roman" w:cs="Times New Roman"/>
                <w:b/>
                <w:bCs/>
                <w:sz w:val="20"/>
                <w:szCs w:val="20"/>
                <w:rPrChange w:id="200" w:author="Smith, Christopher" w:date="2021-05-18T05:29:00Z">
                  <w:rPr>
                    <w:ins w:id="201" w:author="Smith, Christopher" w:date="2021-05-18T05:28:00Z"/>
                    <w:rFonts w:cs="Times New Roman"/>
                    <w:b/>
                    <w:bCs/>
                    <w:sz w:val="20"/>
                    <w:szCs w:val="20"/>
                  </w:rPr>
                </w:rPrChange>
              </w:rPr>
            </w:pPr>
            <w:ins w:id="202" w:author="Smith, Christopher" w:date="2021-05-18T05:28:00Z">
              <w:r w:rsidRPr="005B363E">
                <w:rPr>
                  <w:rFonts w:ascii="Times New Roman" w:hAnsi="Times New Roman" w:cs="Times New Roman"/>
                  <w:b/>
                  <w:bCs/>
                  <w:sz w:val="20"/>
                  <w:szCs w:val="20"/>
                  <w:rPrChange w:id="203" w:author="Smith, Christopher" w:date="2021-05-18T05:29:00Z">
                    <w:rPr>
                      <w:rFonts w:cs="Times New Roman"/>
                      <w:b/>
                      <w:bCs/>
                      <w:sz w:val="20"/>
                      <w:szCs w:val="20"/>
                    </w:rPr>
                  </w:rPrChange>
                </w:rPr>
                <w:t>Yes</w:t>
              </w:r>
            </w:ins>
          </w:p>
        </w:tc>
        <w:tc>
          <w:tcPr>
            <w:tcW w:w="1795" w:type="dxa"/>
            <w:tcBorders>
              <w:top w:val="nil"/>
              <w:left w:val="single" w:sz="4" w:space="0" w:color="auto"/>
              <w:bottom w:val="single" w:sz="4" w:space="0" w:color="auto"/>
              <w:right w:val="nil"/>
            </w:tcBorders>
            <w:vAlign w:val="bottom"/>
          </w:tcPr>
          <w:p w14:paraId="0C7189EF" w14:textId="77777777" w:rsidR="005B363E" w:rsidRPr="005B363E" w:rsidRDefault="005B363E" w:rsidP="00456016">
            <w:pPr>
              <w:jc w:val="center"/>
              <w:rPr>
                <w:ins w:id="204" w:author="Smith, Christopher" w:date="2021-05-18T05:28:00Z"/>
                <w:rFonts w:ascii="Times New Roman" w:hAnsi="Times New Roman" w:cs="Times New Roman"/>
                <w:sz w:val="20"/>
                <w:szCs w:val="20"/>
                <w:rPrChange w:id="205" w:author="Smith, Christopher" w:date="2021-05-18T05:29:00Z">
                  <w:rPr>
                    <w:ins w:id="206" w:author="Smith, Christopher" w:date="2021-05-18T05:28:00Z"/>
                    <w:rFonts w:cs="Times New Roman"/>
                    <w:sz w:val="20"/>
                    <w:szCs w:val="20"/>
                  </w:rPr>
                </w:rPrChange>
              </w:rPr>
            </w:pPr>
            <w:ins w:id="207" w:author="Smith, Christopher" w:date="2021-05-18T05:28:00Z">
              <w:r w:rsidRPr="005B363E">
                <w:rPr>
                  <w:rFonts w:ascii="Times New Roman" w:hAnsi="Times New Roman" w:cs="Times New Roman"/>
                  <w:b/>
                  <w:bCs/>
                  <w:sz w:val="20"/>
                  <w:szCs w:val="20"/>
                  <w:rPrChange w:id="208" w:author="Smith, Christopher" w:date="2021-05-18T05:29:00Z">
                    <w:rPr>
                      <w:rFonts w:cs="Times New Roman"/>
                      <w:b/>
                      <w:bCs/>
                      <w:sz w:val="20"/>
                      <w:szCs w:val="20"/>
                    </w:rPr>
                  </w:rPrChange>
                </w:rPr>
                <w:t>City of Chicago</w:t>
              </w:r>
            </w:ins>
          </w:p>
        </w:tc>
      </w:tr>
      <w:tr w:rsidR="005B363E" w:rsidRPr="005B363E" w14:paraId="24BDBA3E" w14:textId="77777777" w:rsidTr="00456016">
        <w:trPr>
          <w:ins w:id="209" w:author="Smith, Christopher" w:date="2021-05-18T05:28:00Z"/>
        </w:trPr>
        <w:tc>
          <w:tcPr>
            <w:tcW w:w="3780" w:type="dxa"/>
            <w:tcBorders>
              <w:top w:val="single" w:sz="4" w:space="0" w:color="auto"/>
              <w:left w:val="nil"/>
              <w:bottom w:val="nil"/>
              <w:right w:val="single" w:sz="4" w:space="0" w:color="auto"/>
            </w:tcBorders>
            <w:hideMark/>
          </w:tcPr>
          <w:p w14:paraId="00A1FDBB" w14:textId="77777777" w:rsidR="005B363E" w:rsidRPr="005B363E" w:rsidRDefault="005B363E" w:rsidP="00456016">
            <w:pPr>
              <w:jc w:val="right"/>
              <w:rPr>
                <w:ins w:id="210" w:author="Smith, Christopher" w:date="2021-05-18T05:28:00Z"/>
                <w:rFonts w:ascii="Times New Roman" w:hAnsi="Times New Roman" w:cs="Times New Roman"/>
                <w:i/>
                <w:iCs/>
                <w:sz w:val="20"/>
                <w:szCs w:val="20"/>
                <w:rPrChange w:id="211" w:author="Smith, Christopher" w:date="2021-05-18T05:29:00Z">
                  <w:rPr>
                    <w:ins w:id="212" w:author="Smith, Christopher" w:date="2021-05-18T05:28:00Z"/>
                    <w:rFonts w:cs="Times New Roman"/>
                    <w:i/>
                    <w:iCs/>
                    <w:sz w:val="20"/>
                    <w:szCs w:val="20"/>
                  </w:rPr>
                </w:rPrChange>
              </w:rPr>
            </w:pPr>
            <w:ins w:id="213" w:author="Smith, Christopher" w:date="2021-05-18T05:28:00Z">
              <w:r w:rsidRPr="005B363E">
                <w:rPr>
                  <w:rFonts w:ascii="Times New Roman" w:hAnsi="Times New Roman" w:cs="Times New Roman"/>
                  <w:i/>
                  <w:iCs/>
                  <w:sz w:val="20"/>
                  <w:szCs w:val="20"/>
                  <w:rPrChange w:id="214" w:author="Smith, Christopher" w:date="2021-05-18T05:29:00Z">
                    <w:rPr>
                      <w:rFonts w:cs="Times New Roman"/>
                      <w:i/>
                      <w:iCs/>
                      <w:sz w:val="20"/>
                      <w:szCs w:val="20"/>
                    </w:rPr>
                  </w:rPrChange>
                </w:rPr>
                <w:t>Total zip codes</w:t>
              </w:r>
            </w:ins>
          </w:p>
        </w:tc>
        <w:tc>
          <w:tcPr>
            <w:tcW w:w="1890" w:type="dxa"/>
            <w:tcBorders>
              <w:top w:val="single" w:sz="4" w:space="0" w:color="auto"/>
              <w:left w:val="single" w:sz="4" w:space="0" w:color="auto"/>
              <w:bottom w:val="nil"/>
              <w:right w:val="single" w:sz="4" w:space="0" w:color="auto"/>
            </w:tcBorders>
            <w:hideMark/>
          </w:tcPr>
          <w:p w14:paraId="618FA1CF" w14:textId="77777777" w:rsidR="005B363E" w:rsidRPr="005B363E" w:rsidRDefault="005B363E" w:rsidP="00456016">
            <w:pPr>
              <w:jc w:val="right"/>
              <w:rPr>
                <w:ins w:id="215" w:author="Smith, Christopher" w:date="2021-05-18T05:28:00Z"/>
                <w:rFonts w:ascii="Times New Roman" w:hAnsi="Times New Roman" w:cs="Times New Roman"/>
                <w:sz w:val="20"/>
                <w:szCs w:val="20"/>
                <w:rPrChange w:id="216" w:author="Smith, Christopher" w:date="2021-05-18T05:29:00Z">
                  <w:rPr>
                    <w:ins w:id="217" w:author="Smith, Christopher" w:date="2021-05-18T05:28:00Z"/>
                    <w:rFonts w:cs="Times New Roman"/>
                    <w:sz w:val="20"/>
                    <w:szCs w:val="20"/>
                  </w:rPr>
                </w:rPrChange>
              </w:rPr>
            </w:pPr>
            <w:ins w:id="218" w:author="Smith, Christopher" w:date="2021-05-18T05:28:00Z">
              <w:r w:rsidRPr="005B363E">
                <w:rPr>
                  <w:rFonts w:ascii="Times New Roman" w:hAnsi="Times New Roman" w:cs="Times New Roman"/>
                  <w:sz w:val="20"/>
                  <w:szCs w:val="20"/>
                  <w:rPrChange w:id="219" w:author="Smith, Christopher" w:date="2021-05-18T05:29:00Z">
                    <w:rPr>
                      <w:rFonts w:cs="Times New Roman"/>
                      <w:sz w:val="20"/>
                      <w:szCs w:val="20"/>
                    </w:rPr>
                  </w:rPrChange>
                </w:rPr>
                <w:t>47</w:t>
              </w:r>
            </w:ins>
          </w:p>
        </w:tc>
        <w:tc>
          <w:tcPr>
            <w:tcW w:w="1985" w:type="dxa"/>
            <w:tcBorders>
              <w:top w:val="single" w:sz="4" w:space="0" w:color="auto"/>
              <w:left w:val="single" w:sz="4" w:space="0" w:color="auto"/>
              <w:bottom w:val="nil"/>
              <w:right w:val="single" w:sz="4" w:space="0" w:color="auto"/>
            </w:tcBorders>
            <w:hideMark/>
          </w:tcPr>
          <w:p w14:paraId="5E3F68DA" w14:textId="77777777" w:rsidR="005B363E" w:rsidRPr="005B363E" w:rsidRDefault="005B363E" w:rsidP="00456016">
            <w:pPr>
              <w:jc w:val="right"/>
              <w:rPr>
                <w:ins w:id="220" w:author="Smith, Christopher" w:date="2021-05-18T05:28:00Z"/>
                <w:rFonts w:ascii="Times New Roman" w:hAnsi="Times New Roman" w:cs="Times New Roman"/>
                <w:sz w:val="20"/>
                <w:szCs w:val="20"/>
                <w:rPrChange w:id="221" w:author="Smith, Christopher" w:date="2021-05-18T05:29:00Z">
                  <w:rPr>
                    <w:ins w:id="222" w:author="Smith, Christopher" w:date="2021-05-18T05:28:00Z"/>
                    <w:rFonts w:cs="Times New Roman"/>
                    <w:sz w:val="20"/>
                    <w:szCs w:val="20"/>
                  </w:rPr>
                </w:rPrChange>
              </w:rPr>
            </w:pPr>
            <w:ins w:id="223" w:author="Smith, Christopher" w:date="2021-05-18T05:28:00Z">
              <w:r w:rsidRPr="005B363E">
                <w:rPr>
                  <w:rFonts w:ascii="Times New Roman" w:hAnsi="Times New Roman" w:cs="Times New Roman"/>
                  <w:sz w:val="20"/>
                  <w:szCs w:val="20"/>
                  <w:rPrChange w:id="224" w:author="Smith, Christopher" w:date="2021-05-18T05:29:00Z">
                    <w:rPr>
                      <w:rFonts w:cs="Times New Roman"/>
                      <w:sz w:val="20"/>
                      <w:szCs w:val="20"/>
                    </w:rPr>
                  </w:rPrChange>
                </w:rPr>
                <w:t>13</w:t>
              </w:r>
            </w:ins>
          </w:p>
        </w:tc>
        <w:tc>
          <w:tcPr>
            <w:tcW w:w="1795" w:type="dxa"/>
            <w:tcBorders>
              <w:top w:val="single" w:sz="4" w:space="0" w:color="auto"/>
              <w:left w:val="single" w:sz="4" w:space="0" w:color="auto"/>
              <w:bottom w:val="nil"/>
              <w:right w:val="nil"/>
            </w:tcBorders>
          </w:tcPr>
          <w:p w14:paraId="41A652A7" w14:textId="77777777" w:rsidR="005B363E" w:rsidRPr="005B363E" w:rsidRDefault="005B363E" w:rsidP="00456016">
            <w:pPr>
              <w:jc w:val="right"/>
              <w:rPr>
                <w:ins w:id="225" w:author="Smith, Christopher" w:date="2021-05-18T05:28:00Z"/>
                <w:rFonts w:ascii="Times New Roman" w:hAnsi="Times New Roman" w:cs="Times New Roman"/>
                <w:sz w:val="20"/>
                <w:szCs w:val="20"/>
                <w:rPrChange w:id="226" w:author="Smith, Christopher" w:date="2021-05-18T05:29:00Z">
                  <w:rPr>
                    <w:ins w:id="227" w:author="Smith, Christopher" w:date="2021-05-18T05:28:00Z"/>
                    <w:rFonts w:cs="Times New Roman"/>
                    <w:sz w:val="20"/>
                    <w:szCs w:val="20"/>
                  </w:rPr>
                </w:rPrChange>
              </w:rPr>
            </w:pPr>
          </w:p>
        </w:tc>
      </w:tr>
      <w:tr w:rsidR="005B363E" w:rsidRPr="005B363E" w14:paraId="746EE972" w14:textId="77777777" w:rsidTr="00456016">
        <w:trPr>
          <w:ins w:id="228" w:author="Smith, Christopher" w:date="2021-05-18T05:28:00Z"/>
        </w:trPr>
        <w:tc>
          <w:tcPr>
            <w:tcW w:w="3780" w:type="dxa"/>
            <w:tcBorders>
              <w:top w:val="nil"/>
              <w:left w:val="nil"/>
              <w:bottom w:val="nil"/>
              <w:right w:val="single" w:sz="4" w:space="0" w:color="auto"/>
            </w:tcBorders>
          </w:tcPr>
          <w:p w14:paraId="1D9EB3BE" w14:textId="77777777" w:rsidR="005B363E" w:rsidRPr="005B363E" w:rsidRDefault="005B363E" w:rsidP="00456016">
            <w:pPr>
              <w:jc w:val="right"/>
              <w:rPr>
                <w:ins w:id="229" w:author="Smith, Christopher" w:date="2021-05-18T05:28:00Z"/>
                <w:rFonts w:ascii="Times New Roman" w:hAnsi="Times New Roman" w:cs="Times New Roman"/>
                <w:i/>
                <w:iCs/>
                <w:sz w:val="20"/>
                <w:szCs w:val="20"/>
                <w:rPrChange w:id="230" w:author="Smith, Christopher" w:date="2021-05-18T05:29:00Z">
                  <w:rPr>
                    <w:ins w:id="231" w:author="Smith, Christopher" w:date="2021-05-18T05:28:00Z"/>
                    <w:rFonts w:cs="Times New Roman"/>
                    <w:i/>
                    <w:iCs/>
                    <w:sz w:val="20"/>
                    <w:szCs w:val="20"/>
                  </w:rPr>
                </w:rPrChange>
              </w:rPr>
            </w:pPr>
          </w:p>
        </w:tc>
        <w:tc>
          <w:tcPr>
            <w:tcW w:w="1890" w:type="dxa"/>
            <w:tcBorders>
              <w:top w:val="nil"/>
              <w:left w:val="single" w:sz="4" w:space="0" w:color="auto"/>
              <w:bottom w:val="nil"/>
              <w:right w:val="single" w:sz="4" w:space="0" w:color="auto"/>
            </w:tcBorders>
          </w:tcPr>
          <w:p w14:paraId="6C6243FB" w14:textId="77777777" w:rsidR="005B363E" w:rsidRPr="005B363E" w:rsidRDefault="005B363E" w:rsidP="00456016">
            <w:pPr>
              <w:jc w:val="right"/>
              <w:rPr>
                <w:ins w:id="232" w:author="Smith, Christopher" w:date="2021-05-18T05:28:00Z"/>
                <w:rFonts w:ascii="Times New Roman" w:hAnsi="Times New Roman" w:cs="Times New Roman"/>
                <w:sz w:val="20"/>
                <w:szCs w:val="20"/>
                <w:rPrChange w:id="233" w:author="Smith, Christopher" w:date="2021-05-18T05:29:00Z">
                  <w:rPr>
                    <w:ins w:id="234" w:author="Smith, Christopher" w:date="2021-05-18T05:28:00Z"/>
                    <w:rFonts w:cs="Times New Roman"/>
                    <w:sz w:val="20"/>
                    <w:szCs w:val="20"/>
                  </w:rPr>
                </w:rPrChange>
              </w:rPr>
            </w:pPr>
          </w:p>
        </w:tc>
        <w:tc>
          <w:tcPr>
            <w:tcW w:w="1985" w:type="dxa"/>
            <w:tcBorders>
              <w:top w:val="nil"/>
              <w:left w:val="single" w:sz="4" w:space="0" w:color="auto"/>
              <w:bottom w:val="nil"/>
              <w:right w:val="single" w:sz="4" w:space="0" w:color="auto"/>
            </w:tcBorders>
          </w:tcPr>
          <w:p w14:paraId="10D6EAB9" w14:textId="77777777" w:rsidR="005B363E" w:rsidRPr="005B363E" w:rsidRDefault="005B363E" w:rsidP="00456016">
            <w:pPr>
              <w:jc w:val="right"/>
              <w:rPr>
                <w:ins w:id="235" w:author="Smith, Christopher" w:date="2021-05-18T05:28:00Z"/>
                <w:rFonts w:ascii="Times New Roman" w:hAnsi="Times New Roman" w:cs="Times New Roman"/>
                <w:sz w:val="20"/>
                <w:szCs w:val="20"/>
                <w:rPrChange w:id="236" w:author="Smith, Christopher" w:date="2021-05-18T05:29:00Z">
                  <w:rPr>
                    <w:ins w:id="237" w:author="Smith, Christopher" w:date="2021-05-18T05:28:00Z"/>
                    <w:rFonts w:cs="Times New Roman"/>
                    <w:sz w:val="20"/>
                    <w:szCs w:val="20"/>
                  </w:rPr>
                </w:rPrChange>
              </w:rPr>
            </w:pPr>
          </w:p>
        </w:tc>
        <w:tc>
          <w:tcPr>
            <w:tcW w:w="1795" w:type="dxa"/>
            <w:tcBorders>
              <w:top w:val="nil"/>
              <w:left w:val="single" w:sz="4" w:space="0" w:color="auto"/>
              <w:bottom w:val="nil"/>
              <w:right w:val="nil"/>
            </w:tcBorders>
          </w:tcPr>
          <w:p w14:paraId="1FF77C79" w14:textId="77777777" w:rsidR="005B363E" w:rsidRPr="005B363E" w:rsidRDefault="005B363E" w:rsidP="00456016">
            <w:pPr>
              <w:jc w:val="right"/>
              <w:rPr>
                <w:ins w:id="238" w:author="Smith, Christopher" w:date="2021-05-18T05:28:00Z"/>
                <w:rFonts w:ascii="Times New Roman" w:hAnsi="Times New Roman" w:cs="Times New Roman"/>
                <w:sz w:val="20"/>
                <w:szCs w:val="20"/>
                <w:rPrChange w:id="239" w:author="Smith, Christopher" w:date="2021-05-18T05:29:00Z">
                  <w:rPr>
                    <w:ins w:id="240" w:author="Smith, Christopher" w:date="2021-05-18T05:28:00Z"/>
                    <w:rFonts w:cs="Times New Roman"/>
                    <w:sz w:val="20"/>
                    <w:szCs w:val="20"/>
                  </w:rPr>
                </w:rPrChange>
              </w:rPr>
            </w:pPr>
          </w:p>
        </w:tc>
      </w:tr>
      <w:tr w:rsidR="005B363E" w:rsidRPr="005B363E" w14:paraId="440C73F5" w14:textId="77777777" w:rsidTr="00456016">
        <w:trPr>
          <w:ins w:id="241" w:author="Smith, Christopher" w:date="2021-05-18T05:28:00Z"/>
        </w:trPr>
        <w:tc>
          <w:tcPr>
            <w:tcW w:w="3780" w:type="dxa"/>
            <w:tcBorders>
              <w:top w:val="nil"/>
              <w:left w:val="nil"/>
              <w:bottom w:val="nil"/>
              <w:right w:val="single" w:sz="4" w:space="0" w:color="auto"/>
            </w:tcBorders>
            <w:hideMark/>
          </w:tcPr>
          <w:p w14:paraId="5DFEC328" w14:textId="77777777" w:rsidR="005B363E" w:rsidRPr="005B363E" w:rsidRDefault="005B363E" w:rsidP="00456016">
            <w:pPr>
              <w:tabs>
                <w:tab w:val="left" w:pos="829"/>
              </w:tabs>
              <w:rPr>
                <w:ins w:id="242" w:author="Smith, Christopher" w:date="2021-05-18T05:28:00Z"/>
                <w:rFonts w:ascii="Times New Roman" w:hAnsi="Times New Roman" w:cs="Times New Roman"/>
                <w:b/>
                <w:bCs/>
                <w:sz w:val="20"/>
                <w:szCs w:val="20"/>
                <w:vertAlign w:val="superscript"/>
                <w:rPrChange w:id="243" w:author="Smith, Christopher" w:date="2021-05-18T05:29:00Z">
                  <w:rPr>
                    <w:ins w:id="244" w:author="Smith, Christopher" w:date="2021-05-18T05:28:00Z"/>
                    <w:rFonts w:cs="Times New Roman"/>
                    <w:b/>
                    <w:bCs/>
                    <w:sz w:val="20"/>
                    <w:szCs w:val="20"/>
                    <w:vertAlign w:val="superscript"/>
                  </w:rPr>
                </w:rPrChange>
              </w:rPr>
            </w:pPr>
            <w:ins w:id="245" w:author="Smith, Christopher" w:date="2021-05-18T05:28:00Z">
              <w:r w:rsidRPr="005B363E">
                <w:rPr>
                  <w:rFonts w:ascii="Times New Roman" w:hAnsi="Times New Roman" w:cs="Times New Roman"/>
                  <w:b/>
                  <w:bCs/>
                  <w:sz w:val="20"/>
                  <w:szCs w:val="20"/>
                  <w:rPrChange w:id="246" w:author="Smith, Christopher" w:date="2021-05-18T05:29:00Z">
                    <w:rPr>
                      <w:rFonts w:cs="Times New Roman"/>
                      <w:b/>
                      <w:bCs/>
                      <w:sz w:val="20"/>
                      <w:szCs w:val="20"/>
                    </w:rPr>
                  </w:rPrChange>
                </w:rPr>
                <w:t xml:space="preserve">Population </w:t>
              </w:r>
              <w:proofErr w:type="spellStart"/>
              <w:r w:rsidRPr="005B363E">
                <w:rPr>
                  <w:rFonts w:ascii="Times New Roman" w:hAnsi="Times New Roman" w:cs="Times New Roman"/>
                  <w:b/>
                  <w:bCs/>
                  <w:sz w:val="20"/>
                  <w:szCs w:val="20"/>
                  <w:rPrChange w:id="247" w:author="Smith, Christopher" w:date="2021-05-18T05:29:00Z">
                    <w:rPr>
                      <w:rFonts w:cs="Times New Roman"/>
                      <w:b/>
                      <w:bCs/>
                      <w:sz w:val="20"/>
                      <w:szCs w:val="20"/>
                    </w:rPr>
                  </w:rPrChange>
                </w:rPr>
                <w:t>characteristics</w:t>
              </w:r>
              <w:r w:rsidRPr="005B363E">
                <w:rPr>
                  <w:rFonts w:ascii="Times New Roman" w:hAnsi="Times New Roman" w:cs="Times New Roman"/>
                  <w:b/>
                  <w:bCs/>
                  <w:sz w:val="20"/>
                  <w:szCs w:val="20"/>
                  <w:vertAlign w:val="superscript"/>
                  <w:rPrChange w:id="248" w:author="Smith, Christopher" w:date="2021-05-18T05:29:00Z">
                    <w:rPr>
                      <w:rFonts w:cs="Times New Roman"/>
                      <w:b/>
                      <w:bCs/>
                      <w:sz w:val="20"/>
                      <w:szCs w:val="20"/>
                      <w:vertAlign w:val="superscript"/>
                    </w:rPr>
                  </w:rPrChange>
                </w:rPr>
                <w:t>a</w:t>
              </w:r>
              <w:proofErr w:type="spellEnd"/>
            </w:ins>
          </w:p>
        </w:tc>
        <w:tc>
          <w:tcPr>
            <w:tcW w:w="1890" w:type="dxa"/>
            <w:tcBorders>
              <w:top w:val="nil"/>
              <w:left w:val="single" w:sz="4" w:space="0" w:color="auto"/>
              <w:bottom w:val="nil"/>
              <w:right w:val="single" w:sz="4" w:space="0" w:color="auto"/>
            </w:tcBorders>
          </w:tcPr>
          <w:p w14:paraId="1191C268" w14:textId="77777777" w:rsidR="005B363E" w:rsidRPr="005B363E" w:rsidRDefault="005B363E" w:rsidP="00456016">
            <w:pPr>
              <w:jc w:val="right"/>
              <w:rPr>
                <w:ins w:id="249" w:author="Smith, Christopher" w:date="2021-05-18T05:28:00Z"/>
                <w:rFonts w:ascii="Times New Roman" w:hAnsi="Times New Roman" w:cs="Times New Roman"/>
                <w:sz w:val="20"/>
                <w:szCs w:val="20"/>
                <w:rPrChange w:id="250" w:author="Smith, Christopher" w:date="2021-05-18T05:29:00Z">
                  <w:rPr>
                    <w:ins w:id="251" w:author="Smith, Christopher" w:date="2021-05-18T05:28:00Z"/>
                    <w:rFonts w:cs="Times New Roman"/>
                    <w:sz w:val="20"/>
                    <w:szCs w:val="20"/>
                  </w:rPr>
                </w:rPrChange>
              </w:rPr>
            </w:pPr>
          </w:p>
        </w:tc>
        <w:tc>
          <w:tcPr>
            <w:tcW w:w="1985" w:type="dxa"/>
            <w:tcBorders>
              <w:top w:val="nil"/>
              <w:left w:val="single" w:sz="4" w:space="0" w:color="auto"/>
              <w:bottom w:val="nil"/>
              <w:right w:val="single" w:sz="4" w:space="0" w:color="auto"/>
            </w:tcBorders>
          </w:tcPr>
          <w:p w14:paraId="1FDBC056" w14:textId="77777777" w:rsidR="005B363E" w:rsidRPr="005B363E" w:rsidRDefault="005B363E" w:rsidP="00456016">
            <w:pPr>
              <w:jc w:val="right"/>
              <w:rPr>
                <w:ins w:id="252" w:author="Smith, Christopher" w:date="2021-05-18T05:28:00Z"/>
                <w:rFonts w:ascii="Times New Roman" w:hAnsi="Times New Roman" w:cs="Times New Roman"/>
                <w:sz w:val="20"/>
                <w:szCs w:val="20"/>
                <w:rPrChange w:id="253" w:author="Smith, Christopher" w:date="2021-05-18T05:29:00Z">
                  <w:rPr>
                    <w:ins w:id="254" w:author="Smith, Christopher" w:date="2021-05-18T05:28:00Z"/>
                    <w:rFonts w:cs="Times New Roman"/>
                    <w:sz w:val="20"/>
                    <w:szCs w:val="20"/>
                  </w:rPr>
                </w:rPrChange>
              </w:rPr>
            </w:pPr>
          </w:p>
        </w:tc>
        <w:tc>
          <w:tcPr>
            <w:tcW w:w="1795" w:type="dxa"/>
            <w:tcBorders>
              <w:top w:val="nil"/>
              <w:left w:val="single" w:sz="4" w:space="0" w:color="auto"/>
              <w:bottom w:val="nil"/>
              <w:right w:val="nil"/>
            </w:tcBorders>
          </w:tcPr>
          <w:p w14:paraId="4C6E71B1" w14:textId="77777777" w:rsidR="005B363E" w:rsidRPr="005B363E" w:rsidRDefault="005B363E" w:rsidP="00456016">
            <w:pPr>
              <w:jc w:val="right"/>
              <w:rPr>
                <w:ins w:id="255" w:author="Smith, Christopher" w:date="2021-05-18T05:28:00Z"/>
                <w:rFonts w:ascii="Times New Roman" w:hAnsi="Times New Roman" w:cs="Times New Roman"/>
                <w:sz w:val="20"/>
                <w:szCs w:val="20"/>
                <w:rPrChange w:id="256" w:author="Smith, Christopher" w:date="2021-05-18T05:29:00Z">
                  <w:rPr>
                    <w:ins w:id="257" w:author="Smith, Christopher" w:date="2021-05-18T05:28:00Z"/>
                    <w:rFonts w:cs="Times New Roman"/>
                    <w:sz w:val="20"/>
                    <w:szCs w:val="20"/>
                  </w:rPr>
                </w:rPrChange>
              </w:rPr>
            </w:pPr>
          </w:p>
        </w:tc>
      </w:tr>
      <w:tr w:rsidR="005B363E" w:rsidRPr="005B363E" w14:paraId="0BD537D3" w14:textId="77777777" w:rsidTr="00456016">
        <w:trPr>
          <w:ins w:id="258" w:author="Smith, Christopher" w:date="2021-05-18T05:28:00Z"/>
        </w:trPr>
        <w:tc>
          <w:tcPr>
            <w:tcW w:w="3780" w:type="dxa"/>
            <w:tcBorders>
              <w:top w:val="nil"/>
              <w:left w:val="nil"/>
              <w:bottom w:val="nil"/>
              <w:right w:val="single" w:sz="4" w:space="0" w:color="auto"/>
            </w:tcBorders>
            <w:hideMark/>
          </w:tcPr>
          <w:p w14:paraId="2CC963FC" w14:textId="77777777" w:rsidR="005B363E" w:rsidRPr="005B363E" w:rsidRDefault="005B363E" w:rsidP="00456016">
            <w:pPr>
              <w:jc w:val="right"/>
              <w:rPr>
                <w:ins w:id="259" w:author="Smith, Christopher" w:date="2021-05-18T05:28:00Z"/>
                <w:rFonts w:ascii="Times New Roman" w:hAnsi="Times New Roman" w:cs="Times New Roman"/>
                <w:i/>
                <w:iCs/>
                <w:sz w:val="20"/>
                <w:szCs w:val="20"/>
                <w:rPrChange w:id="260" w:author="Smith, Christopher" w:date="2021-05-18T05:29:00Z">
                  <w:rPr>
                    <w:ins w:id="261" w:author="Smith, Christopher" w:date="2021-05-18T05:28:00Z"/>
                    <w:rFonts w:cs="Times New Roman"/>
                    <w:i/>
                    <w:iCs/>
                    <w:sz w:val="20"/>
                    <w:szCs w:val="20"/>
                  </w:rPr>
                </w:rPrChange>
              </w:rPr>
            </w:pPr>
            <w:ins w:id="262" w:author="Smith, Christopher" w:date="2021-05-18T05:28:00Z">
              <w:r w:rsidRPr="005B363E">
                <w:rPr>
                  <w:rFonts w:ascii="Times New Roman" w:hAnsi="Times New Roman" w:cs="Times New Roman"/>
                  <w:i/>
                  <w:iCs/>
                  <w:sz w:val="20"/>
                  <w:szCs w:val="20"/>
                  <w:rPrChange w:id="263" w:author="Smith, Christopher" w:date="2021-05-18T05:29:00Z">
                    <w:rPr>
                      <w:rFonts w:cs="Times New Roman"/>
                      <w:i/>
                      <w:iCs/>
                      <w:sz w:val="20"/>
                      <w:szCs w:val="20"/>
                    </w:rPr>
                  </w:rPrChange>
                </w:rPr>
                <w:t>Total population</w:t>
              </w:r>
            </w:ins>
          </w:p>
        </w:tc>
        <w:tc>
          <w:tcPr>
            <w:tcW w:w="1890" w:type="dxa"/>
            <w:tcBorders>
              <w:top w:val="nil"/>
              <w:left w:val="single" w:sz="4" w:space="0" w:color="auto"/>
              <w:bottom w:val="nil"/>
              <w:right w:val="single" w:sz="4" w:space="0" w:color="auto"/>
            </w:tcBorders>
            <w:hideMark/>
          </w:tcPr>
          <w:p w14:paraId="450D7631" w14:textId="77777777" w:rsidR="005B363E" w:rsidRPr="005B363E" w:rsidRDefault="005B363E" w:rsidP="00456016">
            <w:pPr>
              <w:jc w:val="right"/>
              <w:rPr>
                <w:ins w:id="264" w:author="Smith, Christopher" w:date="2021-05-18T05:28:00Z"/>
                <w:rFonts w:ascii="Times New Roman" w:hAnsi="Times New Roman" w:cs="Times New Roman"/>
                <w:sz w:val="20"/>
                <w:szCs w:val="20"/>
                <w:rPrChange w:id="265" w:author="Smith, Christopher" w:date="2021-05-18T05:29:00Z">
                  <w:rPr>
                    <w:ins w:id="266" w:author="Smith, Christopher" w:date="2021-05-18T05:28:00Z"/>
                    <w:rFonts w:cs="Times New Roman"/>
                    <w:sz w:val="20"/>
                    <w:szCs w:val="20"/>
                  </w:rPr>
                </w:rPrChange>
              </w:rPr>
            </w:pPr>
            <w:ins w:id="267" w:author="Smith, Christopher" w:date="2021-05-18T05:28:00Z">
              <w:r w:rsidRPr="005B363E">
                <w:rPr>
                  <w:rFonts w:ascii="Times New Roman" w:hAnsi="Times New Roman" w:cs="Times New Roman"/>
                  <w:sz w:val="20"/>
                  <w:szCs w:val="20"/>
                  <w:rPrChange w:id="268" w:author="Smith, Christopher" w:date="2021-05-18T05:29:00Z">
                    <w:rPr>
                      <w:rFonts w:cs="Times New Roman"/>
                      <w:sz w:val="20"/>
                      <w:szCs w:val="20"/>
                    </w:rPr>
                  </w:rPrChange>
                </w:rPr>
                <w:t>1,955,851</w:t>
              </w:r>
            </w:ins>
          </w:p>
        </w:tc>
        <w:tc>
          <w:tcPr>
            <w:tcW w:w="1985" w:type="dxa"/>
            <w:tcBorders>
              <w:top w:val="nil"/>
              <w:left w:val="single" w:sz="4" w:space="0" w:color="auto"/>
              <w:bottom w:val="nil"/>
              <w:right w:val="single" w:sz="4" w:space="0" w:color="auto"/>
            </w:tcBorders>
            <w:hideMark/>
          </w:tcPr>
          <w:p w14:paraId="307BFFC2" w14:textId="77777777" w:rsidR="005B363E" w:rsidRPr="005B363E" w:rsidRDefault="005B363E" w:rsidP="00456016">
            <w:pPr>
              <w:jc w:val="right"/>
              <w:rPr>
                <w:ins w:id="269" w:author="Smith, Christopher" w:date="2021-05-18T05:28:00Z"/>
                <w:rFonts w:ascii="Times New Roman" w:hAnsi="Times New Roman" w:cs="Times New Roman"/>
                <w:sz w:val="20"/>
                <w:szCs w:val="20"/>
                <w:rPrChange w:id="270" w:author="Smith, Christopher" w:date="2021-05-18T05:29:00Z">
                  <w:rPr>
                    <w:ins w:id="271" w:author="Smith, Christopher" w:date="2021-05-18T05:28:00Z"/>
                    <w:rFonts w:cs="Times New Roman"/>
                    <w:sz w:val="20"/>
                    <w:szCs w:val="20"/>
                  </w:rPr>
                </w:rPrChange>
              </w:rPr>
            </w:pPr>
            <w:ins w:id="272" w:author="Smith, Christopher" w:date="2021-05-18T05:28:00Z">
              <w:r w:rsidRPr="005B363E">
                <w:rPr>
                  <w:rFonts w:ascii="Times New Roman" w:hAnsi="Times New Roman" w:cs="Times New Roman"/>
                  <w:sz w:val="20"/>
                  <w:szCs w:val="20"/>
                  <w:rPrChange w:id="273" w:author="Smith, Christopher" w:date="2021-05-18T05:29:00Z">
                    <w:rPr>
                      <w:rFonts w:cs="Times New Roman"/>
                      <w:sz w:val="20"/>
                      <w:szCs w:val="20"/>
                    </w:rPr>
                  </w:rPrChange>
                </w:rPr>
                <w:t>808,387</w:t>
              </w:r>
            </w:ins>
          </w:p>
        </w:tc>
        <w:tc>
          <w:tcPr>
            <w:tcW w:w="1795" w:type="dxa"/>
            <w:tcBorders>
              <w:top w:val="nil"/>
              <w:left w:val="single" w:sz="4" w:space="0" w:color="auto"/>
              <w:bottom w:val="nil"/>
              <w:right w:val="nil"/>
            </w:tcBorders>
            <w:hideMark/>
          </w:tcPr>
          <w:p w14:paraId="200F73AB" w14:textId="77777777" w:rsidR="005B363E" w:rsidRPr="005B363E" w:rsidRDefault="005B363E" w:rsidP="00456016">
            <w:pPr>
              <w:jc w:val="right"/>
              <w:rPr>
                <w:ins w:id="274" w:author="Smith, Christopher" w:date="2021-05-18T05:28:00Z"/>
                <w:rFonts w:ascii="Times New Roman" w:hAnsi="Times New Roman" w:cs="Times New Roman"/>
                <w:sz w:val="20"/>
                <w:szCs w:val="20"/>
                <w:rPrChange w:id="275" w:author="Smith, Christopher" w:date="2021-05-18T05:29:00Z">
                  <w:rPr>
                    <w:ins w:id="276" w:author="Smith, Christopher" w:date="2021-05-18T05:28:00Z"/>
                    <w:rFonts w:cs="Times New Roman"/>
                    <w:sz w:val="20"/>
                    <w:szCs w:val="20"/>
                  </w:rPr>
                </w:rPrChange>
              </w:rPr>
            </w:pPr>
            <w:ins w:id="277" w:author="Smith, Christopher" w:date="2021-05-18T05:28:00Z">
              <w:r w:rsidRPr="005B363E">
                <w:rPr>
                  <w:rFonts w:ascii="Times New Roman" w:hAnsi="Times New Roman" w:cs="Times New Roman"/>
                  <w:sz w:val="20"/>
                  <w:szCs w:val="20"/>
                  <w:rPrChange w:id="278" w:author="Smith, Christopher" w:date="2021-05-18T05:29:00Z">
                    <w:rPr>
                      <w:rFonts w:cs="Times New Roman"/>
                      <w:sz w:val="20"/>
                      <w:szCs w:val="20"/>
                    </w:rPr>
                  </w:rPrChange>
                </w:rPr>
                <w:t>2,764,238</w:t>
              </w:r>
            </w:ins>
          </w:p>
        </w:tc>
      </w:tr>
      <w:tr w:rsidR="005B363E" w:rsidRPr="005B363E" w14:paraId="09F5DE2A" w14:textId="77777777" w:rsidTr="00456016">
        <w:trPr>
          <w:ins w:id="279" w:author="Smith, Christopher" w:date="2021-05-18T05:28:00Z"/>
        </w:trPr>
        <w:tc>
          <w:tcPr>
            <w:tcW w:w="3780" w:type="dxa"/>
            <w:tcBorders>
              <w:top w:val="nil"/>
              <w:left w:val="nil"/>
              <w:bottom w:val="nil"/>
              <w:right w:val="single" w:sz="4" w:space="0" w:color="auto"/>
            </w:tcBorders>
            <w:hideMark/>
          </w:tcPr>
          <w:p w14:paraId="0DCB3ED2" w14:textId="77777777" w:rsidR="005B363E" w:rsidRPr="005B363E" w:rsidRDefault="005B363E" w:rsidP="00456016">
            <w:pPr>
              <w:jc w:val="right"/>
              <w:rPr>
                <w:ins w:id="280" w:author="Smith, Christopher" w:date="2021-05-18T05:28:00Z"/>
                <w:rFonts w:ascii="Times New Roman" w:hAnsi="Times New Roman" w:cs="Times New Roman"/>
                <w:i/>
                <w:iCs/>
                <w:sz w:val="20"/>
                <w:szCs w:val="20"/>
                <w:rPrChange w:id="281" w:author="Smith, Christopher" w:date="2021-05-18T05:29:00Z">
                  <w:rPr>
                    <w:ins w:id="282" w:author="Smith, Christopher" w:date="2021-05-18T05:28:00Z"/>
                    <w:rFonts w:cs="Times New Roman"/>
                    <w:i/>
                    <w:iCs/>
                    <w:sz w:val="20"/>
                    <w:szCs w:val="20"/>
                  </w:rPr>
                </w:rPrChange>
              </w:rPr>
            </w:pPr>
            <w:ins w:id="283" w:author="Smith, Christopher" w:date="2021-05-18T05:28:00Z">
              <w:r w:rsidRPr="005B363E">
                <w:rPr>
                  <w:rFonts w:ascii="Times New Roman" w:hAnsi="Times New Roman" w:cs="Times New Roman"/>
                  <w:i/>
                  <w:iCs/>
                  <w:sz w:val="20"/>
                  <w:szCs w:val="20"/>
                  <w:rPrChange w:id="284" w:author="Smith, Christopher" w:date="2021-05-18T05:29:00Z">
                    <w:rPr>
                      <w:rFonts w:cs="Times New Roman"/>
                      <w:i/>
                      <w:iCs/>
                      <w:sz w:val="20"/>
                      <w:szCs w:val="20"/>
                    </w:rPr>
                  </w:rPrChange>
                </w:rPr>
                <w:t>18 and older</w:t>
              </w:r>
            </w:ins>
          </w:p>
        </w:tc>
        <w:tc>
          <w:tcPr>
            <w:tcW w:w="1890" w:type="dxa"/>
            <w:tcBorders>
              <w:top w:val="nil"/>
              <w:left w:val="single" w:sz="4" w:space="0" w:color="auto"/>
              <w:bottom w:val="nil"/>
              <w:right w:val="single" w:sz="4" w:space="0" w:color="auto"/>
            </w:tcBorders>
            <w:hideMark/>
          </w:tcPr>
          <w:p w14:paraId="4935B55C" w14:textId="77777777" w:rsidR="005B363E" w:rsidRPr="005B363E" w:rsidRDefault="005B363E" w:rsidP="00456016">
            <w:pPr>
              <w:jc w:val="right"/>
              <w:rPr>
                <w:ins w:id="285" w:author="Smith, Christopher" w:date="2021-05-18T05:28:00Z"/>
                <w:rFonts w:ascii="Times New Roman" w:hAnsi="Times New Roman" w:cs="Times New Roman"/>
                <w:sz w:val="20"/>
                <w:szCs w:val="20"/>
                <w:rPrChange w:id="286" w:author="Smith, Christopher" w:date="2021-05-18T05:29:00Z">
                  <w:rPr>
                    <w:ins w:id="287" w:author="Smith, Christopher" w:date="2021-05-18T05:28:00Z"/>
                    <w:rFonts w:cs="Times New Roman"/>
                    <w:sz w:val="20"/>
                    <w:szCs w:val="20"/>
                  </w:rPr>
                </w:rPrChange>
              </w:rPr>
            </w:pPr>
            <w:ins w:id="288" w:author="Smith, Christopher" w:date="2021-05-18T05:28:00Z">
              <w:r w:rsidRPr="005B363E">
                <w:rPr>
                  <w:rFonts w:ascii="Times New Roman" w:hAnsi="Times New Roman" w:cs="Times New Roman"/>
                  <w:sz w:val="20"/>
                  <w:szCs w:val="20"/>
                  <w:rPrChange w:id="289" w:author="Smith, Christopher" w:date="2021-05-18T05:29:00Z">
                    <w:rPr>
                      <w:rFonts w:cs="Times New Roman"/>
                      <w:sz w:val="20"/>
                      <w:szCs w:val="20"/>
                    </w:rPr>
                  </w:rPrChange>
                </w:rPr>
                <w:t>1,589,133 (81.3%)</w:t>
              </w:r>
            </w:ins>
          </w:p>
        </w:tc>
        <w:tc>
          <w:tcPr>
            <w:tcW w:w="1985" w:type="dxa"/>
            <w:tcBorders>
              <w:top w:val="nil"/>
              <w:left w:val="single" w:sz="4" w:space="0" w:color="auto"/>
              <w:bottom w:val="nil"/>
              <w:right w:val="single" w:sz="4" w:space="0" w:color="auto"/>
            </w:tcBorders>
            <w:hideMark/>
          </w:tcPr>
          <w:p w14:paraId="2C7B77AB" w14:textId="77777777" w:rsidR="005B363E" w:rsidRPr="005B363E" w:rsidRDefault="005B363E" w:rsidP="00456016">
            <w:pPr>
              <w:jc w:val="right"/>
              <w:rPr>
                <w:ins w:id="290" w:author="Smith, Christopher" w:date="2021-05-18T05:28:00Z"/>
                <w:rFonts w:ascii="Times New Roman" w:hAnsi="Times New Roman" w:cs="Times New Roman"/>
                <w:sz w:val="20"/>
                <w:szCs w:val="20"/>
                <w:rPrChange w:id="291" w:author="Smith, Christopher" w:date="2021-05-18T05:29:00Z">
                  <w:rPr>
                    <w:ins w:id="292" w:author="Smith, Christopher" w:date="2021-05-18T05:28:00Z"/>
                    <w:rFonts w:cs="Times New Roman"/>
                    <w:sz w:val="20"/>
                    <w:szCs w:val="20"/>
                  </w:rPr>
                </w:rPrChange>
              </w:rPr>
            </w:pPr>
            <w:ins w:id="293" w:author="Smith, Christopher" w:date="2021-05-18T05:28:00Z">
              <w:r w:rsidRPr="005B363E">
                <w:rPr>
                  <w:rFonts w:ascii="Times New Roman" w:hAnsi="Times New Roman" w:cs="Times New Roman"/>
                  <w:sz w:val="20"/>
                  <w:szCs w:val="20"/>
                  <w:rPrChange w:id="294" w:author="Smith, Christopher" w:date="2021-05-18T05:29:00Z">
                    <w:rPr>
                      <w:rFonts w:cs="Times New Roman"/>
                      <w:sz w:val="20"/>
                      <w:szCs w:val="20"/>
                    </w:rPr>
                  </w:rPrChange>
                </w:rPr>
                <w:t>596,254 (73.8%)</w:t>
              </w:r>
            </w:ins>
          </w:p>
        </w:tc>
        <w:tc>
          <w:tcPr>
            <w:tcW w:w="1795" w:type="dxa"/>
            <w:tcBorders>
              <w:top w:val="nil"/>
              <w:left w:val="single" w:sz="4" w:space="0" w:color="auto"/>
              <w:bottom w:val="nil"/>
              <w:right w:val="nil"/>
            </w:tcBorders>
            <w:hideMark/>
          </w:tcPr>
          <w:p w14:paraId="17AAAE85" w14:textId="77777777" w:rsidR="005B363E" w:rsidRPr="005B363E" w:rsidRDefault="005B363E" w:rsidP="00456016">
            <w:pPr>
              <w:jc w:val="right"/>
              <w:rPr>
                <w:ins w:id="295" w:author="Smith, Christopher" w:date="2021-05-18T05:28:00Z"/>
                <w:rFonts w:ascii="Times New Roman" w:hAnsi="Times New Roman" w:cs="Times New Roman"/>
                <w:sz w:val="20"/>
                <w:szCs w:val="20"/>
                <w:rPrChange w:id="296" w:author="Smith, Christopher" w:date="2021-05-18T05:29:00Z">
                  <w:rPr>
                    <w:ins w:id="297" w:author="Smith, Christopher" w:date="2021-05-18T05:28:00Z"/>
                    <w:rFonts w:cs="Times New Roman"/>
                    <w:sz w:val="20"/>
                    <w:szCs w:val="20"/>
                  </w:rPr>
                </w:rPrChange>
              </w:rPr>
            </w:pPr>
            <w:ins w:id="298" w:author="Smith, Christopher" w:date="2021-05-18T05:28:00Z">
              <w:r w:rsidRPr="005B363E">
                <w:rPr>
                  <w:rFonts w:ascii="Times New Roman" w:hAnsi="Times New Roman" w:cs="Times New Roman"/>
                  <w:sz w:val="20"/>
                  <w:szCs w:val="20"/>
                  <w:rPrChange w:id="299" w:author="Smith, Christopher" w:date="2021-05-18T05:29:00Z">
                    <w:rPr>
                      <w:rFonts w:cs="Times New Roman"/>
                      <w:sz w:val="20"/>
                      <w:szCs w:val="20"/>
                    </w:rPr>
                  </w:rPrChange>
                </w:rPr>
                <w:t>2,185,387 (79.1%)</w:t>
              </w:r>
            </w:ins>
          </w:p>
        </w:tc>
      </w:tr>
      <w:tr w:rsidR="005B363E" w:rsidRPr="005B363E" w14:paraId="615C06FC" w14:textId="77777777" w:rsidTr="00456016">
        <w:trPr>
          <w:ins w:id="300" w:author="Smith, Christopher" w:date="2021-05-18T05:28:00Z"/>
        </w:trPr>
        <w:tc>
          <w:tcPr>
            <w:tcW w:w="3780" w:type="dxa"/>
            <w:tcBorders>
              <w:top w:val="nil"/>
              <w:left w:val="nil"/>
              <w:bottom w:val="nil"/>
              <w:right w:val="single" w:sz="4" w:space="0" w:color="auto"/>
            </w:tcBorders>
            <w:hideMark/>
          </w:tcPr>
          <w:p w14:paraId="3858AD6D" w14:textId="77777777" w:rsidR="005B363E" w:rsidRPr="005B363E" w:rsidRDefault="005B363E" w:rsidP="00456016">
            <w:pPr>
              <w:jc w:val="right"/>
              <w:rPr>
                <w:ins w:id="301" w:author="Smith, Christopher" w:date="2021-05-18T05:28:00Z"/>
                <w:rFonts w:ascii="Times New Roman" w:hAnsi="Times New Roman" w:cs="Times New Roman"/>
                <w:i/>
                <w:iCs/>
                <w:sz w:val="20"/>
                <w:szCs w:val="20"/>
                <w:rPrChange w:id="302" w:author="Smith, Christopher" w:date="2021-05-18T05:29:00Z">
                  <w:rPr>
                    <w:ins w:id="303" w:author="Smith, Christopher" w:date="2021-05-18T05:28:00Z"/>
                    <w:rFonts w:cs="Times New Roman"/>
                    <w:i/>
                    <w:iCs/>
                    <w:sz w:val="20"/>
                    <w:szCs w:val="20"/>
                  </w:rPr>
                </w:rPrChange>
              </w:rPr>
            </w:pPr>
            <w:ins w:id="304" w:author="Smith, Christopher" w:date="2021-05-18T05:28:00Z">
              <w:r w:rsidRPr="005B363E">
                <w:rPr>
                  <w:rFonts w:ascii="Times New Roman" w:hAnsi="Times New Roman" w:cs="Times New Roman"/>
                  <w:i/>
                  <w:iCs/>
                  <w:sz w:val="20"/>
                  <w:szCs w:val="20"/>
                  <w:rPrChange w:id="305" w:author="Smith, Christopher" w:date="2021-05-18T05:29:00Z">
                    <w:rPr>
                      <w:rFonts w:cs="Times New Roman"/>
                      <w:i/>
                      <w:iCs/>
                      <w:sz w:val="20"/>
                      <w:szCs w:val="20"/>
                    </w:rPr>
                  </w:rPrChange>
                </w:rPr>
                <w:t>65 and older</w:t>
              </w:r>
            </w:ins>
          </w:p>
        </w:tc>
        <w:tc>
          <w:tcPr>
            <w:tcW w:w="1890" w:type="dxa"/>
            <w:tcBorders>
              <w:top w:val="nil"/>
              <w:left w:val="single" w:sz="4" w:space="0" w:color="auto"/>
              <w:bottom w:val="nil"/>
              <w:right w:val="single" w:sz="4" w:space="0" w:color="auto"/>
            </w:tcBorders>
            <w:hideMark/>
          </w:tcPr>
          <w:p w14:paraId="3D0202F8" w14:textId="77777777" w:rsidR="005B363E" w:rsidRPr="005B363E" w:rsidRDefault="005B363E" w:rsidP="00456016">
            <w:pPr>
              <w:jc w:val="right"/>
              <w:rPr>
                <w:ins w:id="306" w:author="Smith, Christopher" w:date="2021-05-18T05:28:00Z"/>
                <w:rFonts w:ascii="Times New Roman" w:hAnsi="Times New Roman" w:cs="Times New Roman"/>
                <w:sz w:val="20"/>
                <w:szCs w:val="20"/>
                <w:rPrChange w:id="307" w:author="Smith, Christopher" w:date="2021-05-18T05:29:00Z">
                  <w:rPr>
                    <w:ins w:id="308" w:author="Smith, Christopher" w:date="2021-05-18T05:28:00Z"/>
                    <w:rFonts w:cs="Times New Roman"/>
                    <w:sz w:val="20"/>
                    <w:szCs w:val="20"/>
                  </w:rPr>
                </w:rPrChange>
              </w:rPr>
            </w:pPr>
            <w:ins w:id="309" w:author="Smith, Christopher" w:date="2021-05-18T05:28:00Z">
              <w:r w:rsidRPr="005B363E">
                <w:rPr>
                  <w:rFonts w:ascii="Times New Roman" w:hAnsi="Times New Roman" w:cs="Times New Roman"/>
                  <w:sz w:val="20"/>
                  <w:szCs w:val="20"/>
                  <w:rPrChange w:id="310" w:author="Smith, Christopher" w:date="2021-05-18T05:29:00Z">
                    <w:rPr>
                      <w:rFonts w:cs="Times New Roman"/>
                      <w:sz w:val="20"/>
                      <w:szCs w:val="20"/>
                    </w:rPr>
                  </w:rPrChange>
                </w:rPr>
                <w:t>240,686 (12.3%)</w:t>
              </w:r>
            </w:ins>
          </w:p>
        </w:tc>
        <w:tc>
          <w:tcPr>
            <w:tcW w:w="1985" w:type="dxa"/>
            <w:tcBorders>
              <w:top w:val="nil"/>
              <w:left w:val="single" w:sz="4" w:space="0" w:color="auto"/>
              <w:bottom w:val="nil"/>
              <w:right w:val="single" w:sz="4" w:space="0" w:color="auto"/>
            </w:tcBorders>
            <w:hideMark/>
          </w:tcPr>
          <w:p w14:paraId="1138ABCE" w14:textId="77777777" w:rsidR="005B363E" w:rsidRPr="005B363E" w:rsidRDefault="005B363E" w:rsidP="00456016">
            <w:pPr>
              <w:jc w:val="right"/>
              <w:rPr>
                <w:ins w:id="311" w:author="Smith, Christopher" w:date="2021-05-18T05:28:00Z"/>
                <w:rFonts w:ascii="Times New Roman" w:hAnsi="Times New Roman" w:cs="Times New Roman"/>
                <w:sz w:val="20"/>
                <w:szCs w:val="20"/>
                <w:rPrChange w:id="312" w:author="Smith, Christopher" w:date="2021-05-18T05:29:00Z">
                  <w:rPr>
                    <w:ins w:id="313" w:author="Smith, Christopher" w:date="2021-05-18T05:28:00Z"/>
                    <w:rFonts w:cs="Times New Roman"/>
                    <w:sz w:val="20"/>
                    <w:szCs w:val="20"/>
                  </w:rPr>
                </w:rPrChange>
              </w:rPr>
            </w:pPr>
            <w:ins w:id="314" w:author="Smith, Christopher" w:date="2021-05-18T05:28:00Z">
              <w:r w:rsidRPr="005B363E">
                <w:rPr>
                  <w:rFonts w:ascii="Times New Roman" w:hAnsi="Times New Roman" w:cs="Times New Roman"/>
                  <w:sz w:val="20"/>
                  <w:szCs w:val="20"/>
                  <w:rPrChange w:id="315" w:author="Smith, Christopher" w:date="2021-05-18T05:29:00Z">
                    <w:rPr>
                      <w:rFonts w:cs="Times New Roman"/>
                      <w:sz w:val="20"/>
                      <w:szCs w:val="20"/>
                    </w:rPr>
                  </w:rPrChange>
                </w:rPr>
                <w:t>103,991 (12.9%)</w:t>
              </w:r>
            </w:ins>
          </w:p>
        </w:tc>
        <w:tc>
          <w:tcPr>
            <w:tcW w:w="1795" w:type="dxa"/>
            <w:tcBorders>
              <w:top w:val="nil"/>
              <w:left w:val="single" w:sz="4" w:space="0" w:color="auto"/>
              <w:bottom w:val="nil"/>
              <w:right w:val="nil"/>
            </w:tcBorders>
            <w:hideMark/>
          </w:tcPr>
          <w:p w14:paraId="4623AACB" w14:textId="77777777" w:rsidR="005B363E" w:rsidRPr="005B363E" w:rsidRDefault="005B363E" w:rsidP="00456016">
            <w:pPr>
              <w:jc w:val="right"/>
              <w:rPr>
                <w:ins w:id="316" w:author="Smith, Christopher" w:date="2021-05-18T05:28:00Z"/>
                <w:rFonts w:ascii="Times New Roman" w:hAnsi="Times New Roman" w:cs="Times New Roman"/>
                <w:sz w:val="20"/>
                <w:szCs w:val="20"/>
                <w:rPrChange w:id="317" w:author="Smith, Christopher" w:date="2021-05-18T05:29:00Z">
                  <w:rPr>
                    <w:ins w:id="318" w:author="Smith, Christopher" w:date="2021-05-18T05:28:00Z"/>
                    <w:rFonts w:cs="Times New Roman"/>
                    <w:sz w:val="20"/>
                    <w:szCs w:val="20"/>
                  </w:rPr>
                </w:rPrChange>
              </w:rPr>
            </w:pPr>
            <w:ins w:id="319" w:author="Smith, Christopher" w:date="2021-05-18T05:28:00Z">
              <w:r w:rsidRPr="005B363E">
                <w:rPr>
                  <w:rFonts w:ascii="Times New Roman" w:hAnsi="Times New Roman" w:cs="Times New Roman"/>
                  <w:sz w:val="20"/>
                  <w:szCs w:val="20"/>
                  <w:rPrChange w:id="320" w:author="Smith, Christopher" w:date="2021-05-18T05:29:00Z">
                    <w:rPr>
                      <w:rFonts w:cs="Times New Roman"/>
                      <w:sz w:val="20"/>
                      <w:szCs w:val="20"/>
                    </w:rPr>
                  </w:rPrChange>
                </w:rPr>
                <w:t>344,677 (12.5%)</w:t>
              </w:r>
            </w:ins>
          </w:p>
        </w:tc>
      </w:tr>
      <w:tr w:rsidR="005B363E" w:rsidRPr="005B363E" w14:paraId="0FE30BA0" w14:textId="77777777" w:rsidTr="00456016">
        <w:trPr>
          <w:ins w:id="321" w:author="Smith, Christopher" w:date="2021-05-18T05:28:00Z"/>
        </w:trPr>
        <w:tc>
          <w:tcPr>
            <w:tcW w:w="3780" w:type="dxa"/>
            <w:tcBorders>
              <w:top w:val="nil"/>
              <w:left w:val="nil"/>
              <w:bottom w:val="nil"/>
              <w:right w:val="single" w:sz="4" w:space="0" w:color="auto"/>
            </w:tcBorders>
            <w:hideMark/>
          </w:tcPr>
          <w:p w14:paraId="2284D833" w14:textId="77777777" w:rsidR="005B363E" w:rsidRPr="005B363E" w:rsidRDefault="005B363E" w:rsidP="00456016">
            <w:pPr>
              <w:jc w:val="right"/>
              <w:rPr>
                <w:ins w:id="322" w:author="Smith, Christopher" w:date="2021-05-18T05:28:00Z"/>
                <w:rFonts w:ascii="Times New Roman" w:hAnsi="Times New Roman" w:cs="Times New Roman"/>
                <w:i/>
                <w:iCs/>
                <w:sz w:val="20"/>
                <w:szCs w:val="20"/>
                <w:rPrChange w:id="323" w:author="Smith, Christopher" w:date="2021-05-18T05:29:00Z">
                  <w:rPr>
                    <w:ins w:id="324" w:author="Smith, Christopher" w:date="2021-05-18T05:28:00Z"/>
                    <w:rFonts w:cs="Times New Roman"/>
                    <w:i/>
                    <w:iCs/>
                    <w:sz w:val="20"/>
                    <w:szCs w:val="20"/>
                  </w:rPr>
                </w:rPrChange>
              </w:rPr>
            </w:pPr>
            <w:ins w:id="325" w:author="Smith, Christopher" w:date="2021-05-18T05:28:00Z">
              <w:r w:rsidRPr="005B363E">
                <w:rPr>
                  <w:rFonts w:ascii="Times New Roman" w:hAnsi="Times New Roman" w:cs="Times New Roman"/>
                  <w:i/>
                  <w:iCs/>
                  <w:sz w:val="20"/>
                  <w:szCs w:val="20"/>
                  <w:rPrChange w:id="326" w:author="Smith, Christopher" w:date="2021-05-18T05:29:00Z">
                    <w:rPr>
                      <w:rFonts w:cs="Times New Roman"/>
                      <w:i/>
                      <w:iCs/>
                      <w:sz w:val="20"/>
                      <w:szCs w:val="20"/>
                    </w:rPr>
                  </w:rPrChange>
                </w:rPr>
                <w:t>Essential workers</w:t>
              </w:r>
            </w:ins>
          </w:p>
        </w:tc>
        <w:tc>
          <w:tcPr>
            <w:tcW w:w="1890" w:type="dxa"/>
            <w:tcBorders>
              <w:top w:val="nil"/>
              <w:left w:val="single" w:sz="4" w:space="0" w:color="auto"/>
              <w:bottom w:val="nil"/>
              <w:right w:val="single" w:sz="4" w:space="0" w:color="auto"/>
            </w:tcBorders>
            <w:hideMark/>
          </w:tcPr>
          <w:p w14:paraId="5D66F085" w14:textId="77777777" w:rsidR="005B363E" w:rsidRPr="005B363E" w:rsidRDefault="005B363E" w:rsidP="00456016">
            <w:pPr>
              <w:jc w:val="right"/>
              <w:rPr>
                <w:ins w:id="327" w:author="Smith, Christopher" w:date="2021-05-18T05:28:00Z"/>
                <w:rFonts w:ascii="Times New Roman" w:hAnsi="Times New Roman" w:cs="Times New Roman"/>
                <w:sz w:val="20"/>
                <w:szCs w:val="20"/>
                <w:rPrChange w:id="328" w:author="Smith, Christopher" w:date="2021-05-18T05:29:00Z">
                  <w:rPr>
                    <w:ins w:id="329" w:author="Smith, Christopher" w:date="2021-05-18T05:28:00Z"/>
                    <w:rFonts w:cs="Times New Roman"/>
                    <w:sz w:val="20"/>
                    <w:szCs w:val="20"/>
                  </w:rPr>
                </w:rPrChange>
              </w:rPr>
            </w:pPr>
            <w:ins w:id="330" w:author="Smith, Christopher" w:date="2021-05-18T05:28:00Z">
              <w:r w:rsidRPr="005B363E">
                <w:rPr>
                  <w:rFonts w:ascii="Times New Roman" w:hAnsi="Times New Roman" w:cs="Times New Roman"/>
                  <w:sz w:val="20"/>
                  <w:szCs w:val="20"/>
                  <w:rPrChange w:id="331" w:author="Smith, Christopher" w:date="2021-05-18T05:29:00Z">
                    <w:rPr>
                      <w:rFonts w:cs="Times New Roman"/>
                      <w:sz w:val="20"/>
                      <w:szCs w:val="20"/>
                    </w:rPr>
                  </w:rPrChange>
                </w:rPr>
                <w:t>381,144 (36.1%)</w:t>
              </w:r>
            </w:ins>
          </w:p>
        </w:tc>
        <w:tc>
          <w:tcPr>
            <w:tcW w:w="1985" w:type="dxa"/>
            <w:tcBorders>
              <w:top w:val="nil"/>
              <w:left w:val="single" w:sz="4" w:space="0" w:color="auto"/>
              <w:bottom w:val="nil"/>
              <w:right w:val="single" w:sz="4" w:space="0" w:color="auto"/>
            </w:tcBorders>
            <w:hideMark/>
          </w:tcPr>
          <w:p w14:paraId="51260FE8" w14:textId="77777777" w:rsidR="005B363E" w:rsidRPr="005B363E" w:rsidRDefault="005B363E" w:rsidP="00456016">
            <w:pPr>
              <w:jc w:val="right"/>
              <w:rPr>
                <w:ins w:id="332" w:author="Smith, Christopher" w:date="2021-05-18T05:28:00Z"/>
                <w:rFonts w:ascii="Times New Roman" w:hAnsi="Times New Roman" w:cs="Times New Roman"/>
                <w:sz w:val="20"/>
                <w:szCs w:val="20"/>
                <w:rPrChange w:id="333" w:author="Smith, Christopher" w:date="2021-05-18T05:29:00Z">
                  <w:rPr>
                    <w:ins w:id="334" w:author="Smith, Christopher" w:date="2021-05-18T05:28:00Z"/>
                    <w:rFonts w:cs="Times New Roman"/>
                    <w:sz w:val="20"/>
                    <w:szCs w:val="20"/>
                  </w:rPr>
                </w:rPrChange>
              </w:rPr>
            </w:pPr>
            <w:ins w:id="335" w:author="Smith, Christopher" w:date="2021-05-18T05:28:00Z">
              <w:r w:rsidRPr="005B363E">
                <w:rPr>
                  <w:rFonts w:ascii="Times New Roman" w:hAnsi="Times New Roman" w:cs="Times New Roman"/>
                  <w:sz w:val="20"/>
                  <w:szCs w:val="20"/>
                  <w:rPrChange w:id="336" w:author="Smith, Christopher" w:date="2021-05-18T05:29:00Z">
                    <w:rPr>
                      <w:rFonts w:cs="Times New Roman"/>
                      <w:sz w:val="20"/>
                      <w:szCs w:val="20"/>
                    </w:rPr>
                  </w:rPrChange>
                </w:rPr>
                <w:t>193,836 (59.7%)</w:t>
              </w:r>
            </w:ins>
          </w:p>
        </w:tc>
        <w:tc>
          <w:tcPr>
            <w:tcW w:w="1795" w:type="dxa"/>
            <w:tcBorders>
              <w:top w:val="nil"/>
              <w:left w:val="single" w:sz="4" w:space="0" w:color="auto"/>
              <w:bottom w:val="nil"/>
              <w:right w:val="nil"/>
            </w:tcBorders>
            <w:hideMark/>
          </w:tcPr>
          <w:p w14:paraId="3C3D1F35" w14:textId="77777777" w:rsidR="005B363E" w:rsidRPr="005B363E" w:rsidRDefault="005B363E" w:rsidP="00456016">
            <w:pPr>
              <w:jc w:val="right"/>
              <w:rPr>
                <w:ins w:id="337" w:author="Smith, Christopher" w:date="2021-05-18T05:28:00Z"/>
                <w:rFonts w:ascii="Times New Roman" w:hAnsi="Times New Roman" w:cs="Times New Roman"/>
                <w:sz w:val="20"/>
                <w:szCs w:val="20"/>
                <w:rPrChange w:id="338" w:author="Smith, Christopher" w:date="2021-05-18T05:29:00Z">
                  <w:rPr>
                    <w:ins w:id="339" w:author="Smith, Christopher" w:date="2021-05-18T05:28:00Z"/>
                    <w:rFonts w:cs="Times New Roman"/>
                    <w:sz w:val="20"/>
                    <w:szCs w:val="20"/>
                  </w:rPr>
                </w:rPrChange>
              </w:rPr>
            </w:pPr>
            <w:ins w:id="340" w:author="Smith, Christopher" w:date="2021-05-18T05:28:00Z">
              <w:r w:rsidRPr="005B363E">
                <w:rPr>
                  <w:rFonts w:ascii="Times New Roman" w:hAnsi="Times New Roman" w:cs="Times New Roman"/>
                  <w:sz w:val="20"/>
                  <w:szCs w:val="20"/>
                  <w:rPrChange w:id="341" w:author="Smith, Christopher" w:date="2021-05-18T05:29:00Z">
                    <w:rPr>
                      <w:rFonts w:cs="Times New Roman"/>
                      <w:sz w:val="20"/>
                      <w:szCs w:val="20"/>
                    </w:rPr>
                  </w:rPrChange>
                </w:rPr>
                <w:t>574,980 (41.7%)</w:t>
              </w:r>
            </w:ins>
          </w:p>
        </w:tc>
      </w:tr>
      <w:tr w:rsidR="005B363E" w:rsidRPr="005B363E" w14:paraId="280B0150" w14:textId="77777777" w:rsidTr="00456016">
        <w:trPr>
          <w:ins w:id="342" w:author="Smith, Christopher" w:date="2021-05-18T05:28:00Z"/>
        </w:trPr>
        <w:tc>
          <w:tcPr>
            <w:tcW w:w="3780" w:type="dxa"/>
            <w:tcBorders>
              <w:top w:val="nil"/>
              <w:left w:val="nil"/>
              <w:bottom w:val="nil"/>
              <w:right w:val="single" w:sz="4" w:space="0" w:color="auto"/>
            </w:tcBorders>
          </w:tcPr>
          <w:p w14:paraId="1441A4A9" w14:textId="77777777" w:rsidR="005B363E" w:rsidRPr="005B363E" w:rsidRDefault="005B363E" w:rsidP="00456016">
            <w:pPr>
              <w:jc w:val="right"/>
              <w:rPr>
                <w:ins w:id="343" w:author="Smith, Christopher" w:date="2021-05-18T05:28:00Z"/>
                <w:rFonts w:ascii="Times New Roman" w:hAnsi="Times New Roman" w:cs="Times New Roman"/>
                <w:i/>
                <w:iCs/>
                <w:sz w:val="20"/>
                <w:szCs w:val="20"/>
                <w:rPrChange w:id="344" w:author="Smith, Christopher" w:date="2021-05-18T05:29:00Z">
                  <w:rPr>
                    <w:ins w:id="345" w:author="Smith, Christopher" w:date="2021-05-18T05:28:00Z"/>
                    <w:rFonts w:cs="Times New Roman"/>
                    <w:i/>
                    <w:iCs/>
                    <w:sz w:val="20"/>
                    <w:szCs w:val="20"/>
                  </w:rPr>
                </w:rPrChange>
              </w:rPr>
            </w:pPr>
          </w:p>
        </w:tc>
        <w:tc>
          <w:tcPr>
            <w:tcW w:w="1890" w:type="dxa"/>
            <w:tcBorders>
              <w:top w:val="nil"/>
              <w:left w:val="single" w:sz="4" w:space="0" w:color="auto"/>
              <w:bottom w:val="nil"/>
              <w:right w:val="single" w:sz="4" w:space="0" w:color="auto"/>
            </w:tcBorders>
          </w:tcPr>
          <w:p w14:paraId="3556AF54" w14:textId="77777777" w:rsidR="005B363E" w:rsidRPr="005B363E" w:rsidRDefault="005B363E" w:rsidP="00456016">
            <w:pPr>
              <w:jc w:val="right"/>
              <w:rPr>
                <w:ins w:id="346" w:author="Smith, Christopher" w:date="2021-05-18T05:28:00Z"/>
                <w:rFonts w:ascii="Times New Roman" w:hAnsi="Times New Roman" w:cs="Times New Roman"/>
                <w:sz w:val="20"/>
                <w:szCs w:val="20"/>
                <w:rPrChange w:id="347" w:author="Smith, Christopher" w:date="2021-05-18T05:29:00Z">
                  <w:rPr>
                    <w:ins w:id="348" w:author="Smith, Christopher" w:date="2021-05-18T05:28:00Z"/>
                    <w:rFonts w:cs="Times New Roman"/>
                    <w:sz w:val="20"/>
                    <w:szCs w:val="20"/>
                  </w:rPr>
                </w:rPrChange>
              </w:rPr>
            </w:pPr>
          </w:p>
        </w:tc>
        <w:tc>
          <w:tcPr>
            <w:tcW w:w="1985" w:type="dxa"/>
            <w:tcBorders>
              <w:top w:val="nil"/>
              <w:left w:val="single" w:sz="4" w:space="0" w:color="auto"/>
              <w:bottom w:val="nil"/>
              <w:right w:val="single" w:sz="4" w:space="0" w:color="auto"/>
            </w:tcBorders>
          </w:tcPr>
          <w:p w14:paraId="5990EB60" w14:textId="77777777" w:rsidR="005B363E" w:rsidRPr="005B363E" w:rsidRDefault="005B363E" w:rsidP="00456016">
            <w:pPr>
              <w:jc w:val="right"/>
              <w:rPr>
                <w:ins w:id="349" w:author="Smith, Christopher" w:date="2021-05-18T05:28:00Z"/>
                <w:rFonts w:ascii="Times New Roman" w:hAnsi="Times New Roman" w:cs="Times New Roman"/>
                <w:sz w:val="20"/>
                <w:szCs w:val="20"/>
                <w:rPrChange w:id="350" w:author="Smith, Christopher" w:date="2021-05-18T05:29:00Z">
                  <w:rPr>
                    <w:ins w:id="351" w:author="Smith, Christopher" w:date="2021-05-18T05:28:00Z"/>
                    <w:rFonts w:cs="Times New Roman"/>
                    <w:sz w:val="20"/>
                    <w:szCs w:val="20"/>
                  </w:rPr>
                </w:rPrChange>
              </w:rPr>
            </w:pPr>
          </w:p>
        </w:tc>
        <w:tc>
          <w:tcPr>
            <w:tcW w:w="1795" w:type="dxa"/>
            <w:tcBorders>
              <w:top w:val="nil"/>
              <w:left w:val="single" w:sz="4" w:space="0" w:color="auto"/>
              <w:bottom w:val="nil"/>
              <w:right w:val="nil"/>
            </w:tcBorders>
          </w:tcPr>
          <w:p w14:paraId="27A2B51E" w14:textId="77777777" w:rsidR="005B363E" w:rsidRPr="005B363E" w:rsidRDefault="005B363E" w:rsidP="00456016">
            <w:pPr>
              <w:jc w:val="right"/>
              <w:rPr>
                <w:ins w:id="352" w:author="Smith, Christopher" w:date="2021-05-18T05:28:00Z"/>
                <w:rFonts w:ascii="Times New Roman" w:hAnsi="Times New Roman" w:cs="Times New Roman"/>
                <w:sz w:val="20"/>
                <w:szCs w:val="20"/>
                <w:rPrChange w:id="353" w:author="Smith, Christopher" w:date="2021-05-18T05:29:00Z">
                  <w:rPr>
                    <w:ins w:id="354" w:author="Smith, Christopher" w:date="2021-05-18T05:28:00Z"/>
                    <w:rFonts w:cs="Times New Roman"/>
                    <w:sz w:val="20"/>
                    <w:szCs w:val="20"/>
                  </w:rPr>
                </w:rPrChange>
              </w:rPr>
            </w:pPr>
          </w:p>
        </w:tc>
      </w:tr>
      <w:tr w:rsidR="005B363E" w:rsidRPr="005B363E" w14:paraId="5FCC2138" w14:textId="77777777" w:rsidTr="00456016">
        <w:trPr>
          <w:ins w:id="355" w:author="Smith, Christopher" w:date="2021-05-18T05:28:00Z"/>
        </w:trPr>
        <w:tc>
          <w:tcPr>
            <w:tcW w:w="3780" w:type="dxa"/>
            <w:tcBorders>
              <w:top w:val="nil"/>
              <w:left w:val="nil"/>
              <w:bottom w:val="nil"/>
              <w:right w:val="single" w:sz="4" w:space="0" w:color="auto"/>
            </w:tcBorders>
            <w:hideMark/>
          </w:tcPr>
          <w:p w14:paraId="493E237E" w14:textId="77777777" w:rsidR="005B363E" w:rsidRPr="005B363E" w:rsidRDefault="005B363E" w:rsidP="00456016">
            <w:pPr>
              <w:jc w:val="right"/>
              <w:rPr>
                <w:ins w:id="356" w:author="Smith, Christopher" w:date="2021-05-18T05:28:00Z"/>
                <w:rFonts w:ascii="Times New Roman" w:hAnsi="Times New Roman" w:cs="Times New Roman"/>
                <w:i/>
                <w:iCs/>
                <w:sz w:val="20"/>
                <w:szCs w:val="20"/>
                <w:rPrChange w:id="357" w:author="Smith, Christopher" w:date="2021-05-18T05:29:00Z">
                  <w:rPr>
                    <w:ins w:id="358" w:author="Smith, Christopher" w:date="2021-05-18T05:28:00Z"/>
                    <w:rFonts w:cs="Times New Roman"/>
                    <w:i/>
                    <w:iCs/>
                    <w:sz w:val="20"/>
                    <w:szCs w:val="20"/>
                  </w:rPr>
                </w:rPrChange>
              </w:rPr>
            </w:pPr>
            <w:ins w:id="359" w:author="Smith, Christopher" w:date="2021-05-18T05:28:00Z">
              <w:r w:rsidRPr="005B363E">
                <w:rPr>
                  <w:rFonts w:ascii="Times New Roman" w:hAnsi="Times New Roman" w:cs="Times New Roman"/>
                  <w:i/>
                  <w:iCs/>
                  <w:sz w:val="20"/>
                  <w:szCs w:val="20"/>
                  <w:rPrChange w:id="360" w:author="Smith, Christopher" w:date="2021-05-18T05:29:00Z">
                    <w:rPr>
                      <w:rFonts w:cs="Times New Roman"/>
                      <w:i/>
                      <w:iCs/>
                      <w:sz w:val="20"/>
                      <w:szCs w:val="20"/>
                    </w:rPr>
                  </w:rPrChange>
                </w:rPr>
                <w:t>Asian, not Latinx</w:t>
              </w:r>
            </w:ins>
          </w:p>
        </w:tc>
        <w:tc>
          <w:tcPr>
            <w:tcW w:w="1890" w:type="dxa"/>
            <w:tcBorders>
              <w:top w:val="nil"/>
              <w:left w:val="single" w:sz="4" w:space="0" w:color="auto"/>
              <w:bottom w:val="nil"/>
              <w:right w:val="single" w:sz="4" w:space="0" w:color="auto"/>
            </w:tcBorders>
            <w:hideMark/>
          </w:tcPr>
          <w:p w14:paraId="6FE472E9" w14:textId="77777777" w:rsidR="005B363E" w:rsidRPr="005B363E" w:rsidRDefault="005B363E" w:rsidP="00456016">
            <w:pPr>
              <w:jc w:val="right"/>
              <w:rPr>
                <w:ins w:id="361" w:author="Smith, Christopher" w:date="2021-05-18T05:28:00Z"/>
                <w:rFonts w:ascii="Times New Roman" w:hAnsi="Times New Roman" w:cs="Times New Roman"/>
                <w:sz w:val="20"/>
                <w:szCs w:val="20"/>
                <w:rPrChange w:id="362" w:author="Smith, Christopher" w:date="2021-05-18T05:29:00Z">
                  <w:rPr>
                    <w:ins w:id="363" w:author="Smith, Christopher" w:date="2021-05-18T05:28:00Z"/>
                    <w:rFonts w:cs="Times New Roman"/>
                    <w:sz w:val="20"/>
                    <w:szCs w:val="20"/>
                  </w:rPr>
                </w:rPrChange>
              </w:rPr>
            </w:pPr>
            <w:ins w:id="364" w:author="Smith, Christopher" w:date="2021-05-18T05:28:00Z">
              <w:r w:rsidRPr="005B363E">
                <w:rPr>
                  <w:rFonts w:ascii="Times New Roman" w:hAnsi="Times New Roman" w:cs="Times New Roman"/>
                  <w:sz w:val="20"/>
                  <w:szCs w:val="20"/>
                  <w:rPrChange w:id="365" w:author="Smith, Christopher" w:date="2021-05-18T05:29:00Z">
                    <w:rPr>
                      <w:rFonts w:cs="Times New Roman"/>
                      <w:sz w:val="20"/>
                      <w:szCs w:val="20"/>
                    </w:rPr>
                  </w:rPrChange>
                </w:rPr>
                <w:t>164,040 (8.39%)</w:t>
              </w:r>
            </w:ins>
          </w:p>
        </w:tc>
        <w:tc>
          <w:tcPr>
            <w:tcW w:w="1985" w:type="dxa"/>
            <w:tcBorders>
              <w:top w:val="nil"/>
              <w:left w:val="single" w:sz="4" w:space="0" w:color="auto"/>
              <w:bottom w:val="nil"/>
              <w:right w:val="single" w:sz="4" w:space="0" w:color="auto"/>
            </w:tcBorders>
            <w:hideMark/>
          </w:tcPr>
          <w:p w14:paraId="2A194231" w14:textId="77777777" w:rsidR="005B363E" w:rsidRPr="005B363E" w:rsidRDefault="005B363E" w:rsidP="00456016">
            <w:pPr>
              <w:jc w:val="right"/>
              <w:rPr>
                <w:ins w:id="366" w:author="Smith, Christopher" w:date="2021-05-18T05:28:00Z"/>
                <w:rFonts w:ascii="Times New Roman" w:hAnsi="Times New Roman" w:cs="Times New Roman"/>
                <w:sz w:val="20"/>
                <w:szCs w:val="20"/>
                <w:rPrChange w:id="367" w:author="Smith, Christopher" w:date="2021-05-18T05:29:00Z">
                  <w:rPr>
                    <w:ins w:id="368" w:author="Smith, Christopher" w:date="2021-05-18T05:28:00Z"/>
                    <w:rFonts w:cs="Times New Roman"/>
                    <w:sz w:val="20"/>
                    <w:szCs w:val="20"/>
                  </w:rPr>
                </w:rPrChange>
              </w:rPr>
            </w:pPr>
            <w:ins w:id="369" w:author="Smith, Christopher" w:date="2021-05-18T05:28:00Z">
              <w:r w:rsidRPr="005B363E">
                <w:rPr>
                  <w:rFonts w:ascii="Times New Roman" w:hAnsi="Times New Roman" w:cs="Times New Roman"/>
                  <w:sz w:val="20"/>
                  <w:szCs w:val="20"/>
                  <w:rPrChange w:id="370" w:author="Smith, Christopher" w:date="2021-05-18T05:29:00Z">
                    <w:rPr>
                      <w:rFonts w:cs="Times New Roman"/>
                      <w:sz w:val="20"/>
                      <w:szCs w:val="20"/>
                    </w:rPr>
                  </w:rPrChange>
                </w:rPr>
                <w:t>14,241 (1.76%)</w:t>
              </w:r>
            </w:ins>
          </w:p>
        </w:tc>
        <w:tc>
          <w:tcPr>
            <w:tcW w:w="1795" w:type="dxa"/>
            <w:tcBorders>
              <w:top w:val="nil"/>
              <w:left w:val="single" w:sz="4" w:space="0" w:color="auto"/>
              <w:bottom w:val="nil"/>
              <w:right w:val="nil"/>
            </w:tcBorders>
            <w:hideMark/>
          </w:tcPr>
          <w:p w14:paraId="260D1ADC" w14:textId="77777777" w:rsidR="005B363E" w:rsidRPr="005B363E" w:rsidRDefault="005B363E" w:rsidP="00456016">
            <w:pPr>
              <w:jc w:val="right"/>
              <w:rPr>
                <w:ins w:id="371" w:author="Smith, Christopher" w:date="2021-05-18T05:28:00Z"/>
                <w:rFonts w:ascii="Times New Roman" w:hAnsi="Times New Roman" w:cs="Times New Roman"/>
                <w:sz w:val="20"/>
                <w:szCs w:val="20"/>
                <w:rPrChange w:id="372" w:author="Smith, Christopher" w:date="2021-05-18T05:29:00Z">
                  <w:rPr>
                    <w:ins w:id="373" w:author="Smith, Christopher" w:date="2021-05-18T05:28:00Z"/>
                    <w:rFonts w:cs="Times New Roman"/>
                    <w:sz w:val="20"/>
                    <w:szCs w:val="20"/>
                  </w:rPr>
                </w:rPrChange>
              </w:rPr>
            </w:pPr>
            <w:ins w:id="374" w:author="Smith, Christopher" w:date="2021-05-18T05:28:00Z">
              <w:r w:rsidRPr="005B363E">
                <w:rPr>
                  <w:rFonts w:ascii="Times New Roman" w:hAnsi="Times New Roman" w:cs="Times New Roman"/>
                  <w:sz w:val="20"/>
                  <w:szCs w:val="20"/>
                  <w:rPrChange w:id="375" w:author="Smith, Christopher" w:date="2021-05-18T05:29:00Z">
                    <w:rPr>
                      <w:rFonts w:cs="Times New Roman"/>
                      <w:sz w:val="20"/>
                      <w:szCs w:val="20"/>
                    </w:rPr>
                  </w:rPrChange>
                </w:rPr>
                <w:t>178,281 (6.45%)</w:t>
              </w:r>
            </w:ins>
          </w:p>
        </w:tc>
      </w:tr>
      <w:tr w:rsidR="005B363E" w:rsidRPr="005B363E" w14:paraId="409D68AA" w14:textId="77777777" w:rsidTr="00456016">
        <w:trPr>
          <w:ins w:id="376" w:author="Smith, Christopher" w:date="2021-05-18T05:28:00Z"/>
        </w:trPr>
        <w:tc>
          <w:tcPr>
            <w:tcW w:w="3780" w:type="dxa"/>
            <w:tcBorders>
              <w:top w:val="nil"/>
              <w:left w:val="nil"/>
              <w:bottom w:val="nil"/>
              <w:right w:val="single" w:sz="4" w:space="0" w:color="auto"/>
            </w:tcBorders>
            <w:hideMark/>
          </w:tcPr>
          <w:p w14:paraId="35233D22" w14:textId="77777777" w:rsidR="005B363E" w:rsidRPr="005B363E" w:rsidRDefault="005B363E" w:rsidP="00456016">
            <w:pPr>
              <w:jc w:val="right"/>
              <w:rPr>
                <w:ins w:id="377" w:author="Smith, Christopher" w:date="2021-05-18T05:28:00Z"/>
                <w:rFonts w:ascii="Times New Roman" w:hAnsi="Times New Roman" w:cs="Times New Roman"/>
                <w:i/>
                <w:iCs/>
                <w:sz w:val="20"/>
                <w:szCs w:val="20"/>
                <w:rPrChange w:id="378" w:author="Smith, Christopher" w:date="2021-05-18T05:29:00Z">
                  <w:rPr>
                    <w:ins w:id="379" w:author="Smith, Christopher" w:date="2021-05-18T05:28:00Z"/>
                    <w:rFonts w:cs="Times New Roman"/>
                    <w:i/>
                    <w:iCs/>
                    <w:sz w:val="20"/>
                    <w:szCs w:val="20"/>
                  </w:rPr>
                </w:rPrChange>
              </w:rPr>
            </w:pPr>
            <w:ins w:id="380" w:author="Smith, Christopher" w:date="2021-05-18T05:28:00Z">
              <w:r w:rsidRPr="005B363E">
                <w:rPr>
                  <w:rFonts w:ascii="Times New Roman" w:hAnsi="Times New Roman" w:cs="Times New Roman"/>
                  <w:i/>
                  <w:iCs/>
                  <w:sz w:val="20"/>
                  <w:szCs w:val="20"/>
                  <w:rPrChange w:id="381" w:author="Smith, Christopher" w:date="2021-05-18T05:29:00Z">
                    <w:rPr>
                      <w:rFonts w:cs="Times New Roman"/>
                      <w:i/>
                      <w:iCs/>
                      <w:sz w:val="20"/>
                      <w:szCs w:val="20"/>
                    </w:rPr>
                  </w:rPrChange>
                </w:rPr>
                <w:t>Black, not Latinx</w:t>
              </w:r>
            </w:ins>
          </w:p>
        </w:tc>
        <w:tc>
          <w:tcPr>
            <w:tcW w:w="1890" w:type="dxa"/>
            <w:tcBorders>
              <w:top w:val="nil"/>
              <w:left w:val="single" w:sz="4" w:space="0" w:color="auto"/>
              <w:bottom w:val="nil"/>
              <w:right w:val="single" w:sz="4" w:space="0" w:color="auto"/>
            </w:tcBorders>
            <w:hideMark/>
          </w:tcPr>
          <w:p w14:paraId="23ED0863" w14:textId="77777777" w:rsidR="005B363E" w:rsidRPr="005B363E" w:rsidRDefault="005B363E" w:rsidP="00456016">
            <w:pPr>
              <w:jc w:val="right"/>
              <w:rPr>
                <w:ins w:id="382" w:author="Smith, Christopher" w:date="2021-05-18T05:28:00Z"/>
                <w:rFonts w:ascii="Times New Roman" w:hAnsi="Times New Roman" w:cs="Times New Roman"/>
                <w:sz w:val="20"/>
                <w:szCs w:val="20"/>
                <w:rPrChange w:id="383" w:author="Smith, Christopher" w:date="2021-05-18T05:29:00Z">
                  <w:rPr>
                    <w:ins w:id="384" w:author="Smith, Christopher" w:date="2021-05-18T05:28:00Z"/>
                    <w:rFonts w:cs="Times New Roman"/>
                    <w:sz w:val="20"/>
                    <w:szCs w:val="20"/>
                  </w:rPr>
                </w:rPrChange>
              </w:rPr>
            </w:pPr>
            <w:ins w:id="385" w:author="Smith, Christopher" w:date="2021-05-18T05:28:00Z">
              <w:r w:rsidRPr="005B363E">
                <w:rPr>
                  <w:rFonts w:ascii="Times New Roman" w:hAnsi="Times New Roman" w:cs="Times New Roman"/>
                  <w:sz w:val="20"/>
                  <w:szCs w:val="20"/>
                  <w:rPrChange w:id="386" w:author="Smith, Christopher" w:date="2021-05-18T05:29:00Z">
                    <w:rPr>
                      <w:rFonts w:cs="Times New Roman"/>
                      <w:sz w:val="20"/>
                      <w:szCs w:val="20"/>
                    </w:rPr>
                  </w:rPrChange>
                </w:rPr>
                <w:t>455,820 (23.3%)</w:t>
              </w:r>
            </w:ins>
          </w:p>
        </w:tc>
        <w:tc>
          <w:tcPr>
            <w:tcW w:w="1985" w:type="dxa"/>
            <w:tcBorders>
              <w:top w:val="nil"/>
              <w:left w:val="single" w:sz="4" w:space="0" w:color="auto"/>
              <w:bottom w:val="nil"/>
              <w:right w:val="single" w:sz="4" w:space="0" w:color="auto"/>
            </w:tcBorders>
            <w:hideMark/>
          </w:tcPr>
          <w:p w14:paraId="576778EF" w14:textId="77777777" w:rsidR="005B363E" w:rsidRPr="005B363E" w:rsidRDefault="005B363E" w:rsidP="00456016">
            <w:pPr>
              <w:jc w:val="right"/>
              <w:rPr>
                <w:ins w:id="387" w:author="Smith, Christopher" w:date="2021-05-18T05:28:00Z"/>
                <w:rFonts w:ascii="Times New Roman" w:hAnsi="Times New Roman" w:cs="Times New Roman"/>
                <w:sz w:val="20"/>
                <w:szCs w:val="20"/>
                <w:rPrChange w:id="388" w:author="Smith, Christopher" w:date="2021-05-18T05:29:00Z">
                  <w:rPr>
                    <w:ins w:id="389" w:author="Smith, Christopher" w:date="2021-05-18T05:28:00Z"/>
                    <w:rFonts w:cs="Times New Roman"/>
                    <w:sz w:val="20"/>
                    <w:szCs w:val="20"/>
                  </w:rPr>
                </w:rPrChange>
              </w:rPr>
            </w:pPr>
            <w:ins w:id="390" w:author="Smith, Christopher" w:date="2021-05-18T05:28:00Z">
              <w:r w:rsidRPr="005B363E">
                <w:rPr>
                  <w:rFonts w:ascii="Times New Roman" w:hAnsi="Times New Roman" w:cs="Times New Roman"/>
                  <w:sz w:val="20"/>
                  <w:szCs w:val="20"/>
                  <w:rPrChange w:id="391" w:author="Smith, Christopher" w:date="2021-05-18T05:29:00Z">
                    <w:rPr>
                      <w:rFonts w:cs="Times New Roman"/>
                      <w:sz w:val="20"/>
                      <w:szCs w:val="20"/>
                    </w:rPr>
                  </w:rPrChange>
                </w:rPr>
                <w:t>356,834 (44.1%)</w:t>
              </w:r>
            </w:ins>
          </w:p>
        </w:tc>
        <w:tc>
          <w:tcPr>
            <w:tcW w:w="1795" w:type="dxa"/>
            <w:tcBorders>
              <w:top w:val="nil"/>
              <w:left w:val="single" w:sz="4" w:space="0" w:color="auto"/>
              <w:bottom w:val="nil"/>
              <w:right w:val="nil"/>
            </w:tcBorders>
            <w:hideMark/>
          </w:tcPr>
          <w:p w14:paraId="379740CA" w14:textId="77777777" w:rsidR="005B363E" w:rsidRPr="005B363E" w:rsidRDefault="005B363E" w:rsidP="00456016">
            <w:pPr>
              <w:jc w:val="right"/>
              <w:rPr>
                <w:ins w:id="392" w:author="Smith, Christopher" w:date="2021-05-18T05:28:00Z"/>
                <w:rFonts w:ascii="Times New Roman" w:hAnsi="Times New Roman" w:cs="Times New Roman"/>
                <w:sz w:val="20"/>
                <w:szCs w:val="20"/>
                <w:rPrChange w:id="393" w:author="Smith, Christopher" w:date="2021-05-18T05:29:00Z">
                  <w:rPr>
                    <w:ins w:id="394" w:author="Smith, Christopher" w:date="2021-05-18T05:28:00Z"/>
                    <w:rFonts w:cs="Times New Roman"/>
                    <w:sz w:val="20"/>
                    <w:szCs w:val="20"/>
                  </w:rPr>
                </w:rPrChange>
              </w:rPr>
            </w:pPr>
            <w:ins w:id="395" w:author="Smith, Christopher" w:date="2021-05-18T05:28:00Z">
              <w:r w:rsidRPr="005B363E">
                <w:rPr>
                  <w:rFonts w:ascii="Times New Roman" w:hAnsi="Times New Roman" w:cs="Times New Roman"/>
                  <w:sz w:val="20"/>
                  <w:szCs w:val="20"/>
                  <w:rPrChange w:id="396" w:author="Smith, Christopher" w:date="2021-05-18T05:29:00Z">
                    <w:rPr>
                      <w:rFonts w:cs="Times New Roman"/>
                      <w:sz w:val="20"/>
                      <w:szCs w:val="20"/>
                    </w:rPr>
                  </w:rPrChange>
                </w:rPr>
                <w:t>812,654 (29.4%)</w:t>
              </w:r>
            </w:ins>
          </w:p>
        </w:tc>
      </w:tr>
      <w:tr w:rsidR="005B363E" w:rsidRPr="005B363E" w14:paraId="035450E1" w14:textId="77777777" w:rsidTr="00456016">
        <w:trPr>
          <w:ins w:id="397" w:author="Smith, Christopher" w:date="2021-05-18T05:28:00Z"/>
        </w:trPr>
        <w:tc>
          <w:tcPr>
            <w:tcW w:w="3780" w:type="dxa"/>
            <w:tcBorders>
              <w:top w:val="nil"/>
              <w:left w:val="nil"/>
              <w:bottom w:val="nil"/>
              <w:right w:val="single" w:sz="4" w:space="0" w:color="auto"/>
            </w:tcBorders>
            <w:hideMark/>
          </w:tcPr>
          <w:p w14:paraId="71C50F15" w14:textId="77777777" w:rsidR="005B363E" w:rsidRPr="005B363E" w:rsidRDefault="005B363E" w:rsidP="00456016">
            <w:pPr>
              <w:jc w:val="right"/>
              <w:rPr>
                <w:ins w:id="398" w:author="Smith, Christopher" w:date="2021-05-18T05:28:00Z"/>
                <w:rFonts w:ascii="Times New Roman" w:hAnsi="Times New Roman" w:cs="Times New Roman"/>
                <w:i/>
                <w:iCs/>
                <w:sz w:val="20"/>
                <w:szCs w:val="20"/>
                <w:rPrChange w:id="399" w:author="Smith, Christopher" w:date="2021-05-18T05:29:00Z">
                  <w:rPr>
                    <w:ins w:id="400" w:author="Smith, Christopher" w:date="2021-05-18T05:28:00Z"/>
                    <w:rFonts w:cs="Times New Roman"/>
                    <w:i/>
                    <w:iCs/>
                    <w:sz w:val="20"/>
                    <w:szCs w:val="20"/>
                  </w:rPr>
                </w:rPrChange>
              </w:rPr>
            </w:pPr>
            <w:ins w:id="401" w:author="Smith, Christopher" w:date="2021-05-18T05:28:00Z">
              <w:r w:rsidRPr="005B363E">
                <w:rPr>
                  <w:rFonts w:ascii="Times New Roman" w:hAnsi="Times New Roman" w:cs="Times New Roman"/>
                  <w:i/>
                  <w:iCs/>
                  <w:sz w:val="20"/>
                  <w:szCs w:val="20"/>
                  <w:rPrChange w:id="402" w:author="Smith, Christopher" w:date="2021-05-18T05:29:00Z">
                    <w:rPr>
                      <w:rFonts w:cs="Times New Roman"/>
                      <w:i/>
                      <w:iCs/>
                      <w:sz w:val="20"/>
                      <w:szCs w:val="20"/>
                    </w:rPr>
                  </w:rPrChange>
                </w:rPr>
                <w:t>White, not Latinx</w:t>
              </w:r>
            </w:ins>
          </w:p>
        </w:tc>
        <w:tc>
          <w:tcPr>
            <w:tcW w:w="1890" w:type="dxa"/>
            <w:tcBorders>
              <w:top w:val="nil"/>
              <w:left w:val="single" w:sz="4" w:space="0" w:color="auto"/>
              <w:bottom w:val="nil"/>
              <w:right w:val="single" w:sz="4" w:space="0" w:color="auto"/>
            </w:tcBorders>
            <w:hideMark/>
          </w:tcPr>
          <w:p w14:paraId="2FE083DA" w14:textId="77777777" w:rsidR="005B363E" w:rsidRPr="005B363E" w:rsidRDefault="005B363E" w:rsidP="00456016">
            <w:pPr>
              <w:jc w:val="right"/>
              <w:rPr>
                <w:ins w:id="403" w:author="Smith, Christopher" w:date="2021-05-18T05:28:00Z"/>
                <w:rFonts w:ascii="Times New Roman" w:hAnsi="Times New Roman" w:cs="Times New Roman"/>
                <w:sz w:val="20"/>
                <w:szCs w:val="20"/>
                <w:rPrChange w:id="404" w:author="Smith, Christopher" w:date="2021-05-18T05:29:00Z">
                  <w:rPr>
                    <w:ins w:id="405" w:author="Smith, Christopher" w:date="2021-05-18T05:28:00Z"/>
                    <w:rFonts w:cs="Times New Roman"/>
                    <w:sz w:val="20"/>
                    <w:szCs w:val="20"/>
                  </w:rPr>
                </w:rPrChange>
              </w:rPr>
            </w:pPr>
            <w:ins w:id="406" w:author="Smith, Christopher" w:date="2021-05-18T05:28:00Z">
              <w:r w:rsidRPr="005B363E">
                <w:rPr>
                  <w:rFonts w:ascii="Times New Roman" w:hAnsi="Times New Roman" w:cs="Times New Roman"/>
                  <w:sz w:val="20"/>
                  <w:szCs w:val="20"/>
                  <w:rPrChange w:id="407" w:author="Smith, Christopher" w:date="2021-05-18T05:29:00Z">
                    <w:rPr>
                      <w:rFonts w:cs="Times New Roman"/>
                      <w:sz w:val="20"/>
                      <w:szCs w:val="20"/>
                    </w:rPr>
                  </w:rPrChange>
                </w:rPr>
                <w:t>856,503 (43.8%)</w:t>
              </w:r>
            </w:ins>
          </w:p>
        </w:tc>
        <w:tc>
          <w:tcPr>
            <w:tcW w:w="1985" w:type="dxa"/>
            <w:tcBorders>
              <w:top w:val="nil"/>
              <w:left w:val="single" w:sz="4" w:space="0" w:color="auto"/>
              <w:bottom w:val="nil"/>
              <w:right w:val="single" w:sz="4" w:space="0" w:color="auto"/>
            </w:tcBorders>
            <w:hideMark/>
          </w:tcPr>
          <w:p w14:paraId="532F1956" w14:textId="77777777" w:rsidR="005B363E" w:rsidRPr="005B363E" w:rsidRDefault="005B363E" w:rsidP="00456016">
            <w:pPr>
              <w:jc w:val="right"/>
              <w:rPr>
                <w:ins w:id="408" w:author="Smith, Christopher" w:date="2021-05-18T05:28:00Z"/>
                <w:rFonts w:ascii="Times New Roman" w:hAnsi="Times New Roman" w:cs="Times New Roman"/>
                <w:sz w:val="20"/>
                <w:szCs w:val="20"/>
                <w:rPrChange w:id="409" w:author="Smith, Christopher" w:date="2021-05-18T05:29:00Z">
                  <w:rPr>
                    <w:ins w:id="410" w:author="Smith, Christopher" w:date="2021-05-18T05:28:00Z"/>
                    <w:rFonts w:cs="Times New Roman"/>
                    <w:sz w:val="20"/>
                    <w:szCs w:val="20"/>
                  </w:rPr>
                </w:rPrChange>
              </w:rPr>
            </w:pPr>
            <w:ins w:id="411" w:author="Smith, Christopher" w:date="2021-05-18T05:28:00Z">
              <w:r w:rsidRPr="005B363E">
                <w:rPr>
                  <w:rFonts w:ascii="Times New Roman" w:hAnsi="Times New Roman" w:cs="Times New Roman"/>
                  <w:sz w:val="20"/>
                  <w:szCs w:val="20"/>
                  <w:rPrChange w:id="412" w:author="Smith, Christopher" w:date="2021-05-18T05:29:00Z">
                    <w:rPr>
                      <w:rFonts w:cs="Times New Roman"/>
                      <w:sz w:val="20"/>
                      <w:szCs w:val="20"/>
                    </w:rPr>
                  </w:rPrChange>
                </w:rPr>
                <w:t>63,723 (7.88%)</w:t>
              </w:r>
            </w:ins>
          </w:p>
        </w:tc>
        <w:tc>
          <w:tcPr>
            <w:tcW w:w="1795" w:type="dxa"/>
            <w:tcBorders>
              <w:top w:val="nil"/>
              <w:left w:val="single" w:sz="4" w:space="0" w:color="auto"/>
              <w:bottom w:val="nil"/>
              <w:right w:val="nil"/>
            </w:tcBorders>
            <w:hideMark/>
          </w:tcPr>
          <w:p w14:paraId="50EBDB99" w14:textId="77777777" w:rsidR="005B363E" w:rsidRPr="005B363E" w:rsidRDefault="005B363E" w:rsidP="00456016">
            <w:pPr>
              <w:jc w:val="right"/>
              <w:rPr>
                <w:ins w:id="413" w:author="Smith, Christopher" w:date="2021-05-18T05:28:00Z"/>
                <w:rFonts w:ascii="Times New Roman" w:hAnsi="Times New Roman" w:cs="Times New Roman"/>
                <w:sz w:val="20"/>
                <w:szCs w:val="20"/>
                <w:rPrChange w:id="414" w:author="Smith, Christopher" w:date="2021-05-18T05:29:00Z">
                  <w:rPr>
                    <w:ins w:id="415" w:author="Smith, Christopher" w:date="2021-05-18T05:28:00Z"/>
                    <w:rFonts w:cs="Times New Roman"/>
                    <w:sz w:val="20"/>
                    <w:szCs w:val="20"/>
                  </w:rPr>
                </w:rPrChange>
              </w:rPr>
            </w:pPr>
            <w:ins w:id="416" w:author="Smith, Christopher" w:date="2021-05-18T05:28:00Z">
              <w:r w:rsidRPr="005B363E">
                <w:rPr>
                  <w:rFonts w:ascii="Times New Roman" w:hAnsi="Times New Roman" w:cs="Times New Roman"/>
                  <w:sz w:val="20"/>
                  <w:szCs w:val="20"/>
                  <w:rPrChange w:id="417" w:author="Smith, Christopher" w:date="2021-05-18T05:29:00Z">
                    <w:rPr>
                      <w:rFonts w:cs="Times New Roman"/>
                      <w:sz w:val="20"/>
                      <w:szCs w:val="20"/>
                    </w:rPr>
                  </w:rPrChange>
                </w:rPr>
                <w:t>920,226 (33.3%)</w:t>
              </w:r>
            </w:ins>
          </w:p>
        </w:tc>
      </w:tr>
      <w:tr w:rsidR="005B363E" w:rsidRPr="005B363E" w14:paraId="5C33CC37" w14:textId="77777777" w:rsidTr="00456016">
        <w:trPr>
          <w:ins w:id="418" w:author="Smith, Christopher" w:date="2021-05-18T05:28:00Z"/>
        </w:trPr>
        <w:tc>
          <w:tcPr>
            <w:tcW w:w="3780" w:type="dxa"/>
            <w:tcBorders>
              <w:top w:val="nil"/>
              <w:left w:val="nil"/>
              <w:bottom w:val="nil"/>
              <w:right w:val="single" w:sz="4" w:space="0" w:color="auto"/>
            </w:tcBorders>
            <w:hideMark/>
          </w:tcPr>
          <w:p w14:paraId="54AF887A" w14:textId="77777777" w:rsidR="005B363E" w:rsidRPr="005B363E" w:rsidRDefault="005B363E" w:rsidP="00456016">
            <w:pPr>
              <w:jc w:val="right"/>
              <w:rPr>
                <w:ins w:id="419" w:author="Smith, Christopher" w:date="2021-05-18T05:28:00Z"/>
                <w:rFonts w:ascii="Times New Roman" w:hAnsi="Times New Roman" w:cs="Times New Roman"/>
                <w:i/>
                <w:iCs/>
                <w:sz w:val="20"/>
                <w:szCs w:val="20"/>
                <w:rPrChange w:id="420" w:author="Smith, Christopher" w:date="2021-05-18T05:29:00Z">
                  <w:rPr>
                    <w:ins w:id="421" w:author="Smith, Christopher" w:date="2021-05-18T05:28:00Z"/>
                    <w:rFonts w:cs="Times New Roman"/>
                    <w:i/>
                    <w:iCs/>
                    <w:sz w:val="20"/>
                    <w:szCs w:val="20"/>
                  </w:rPr>
                </w:rPrChange>
              </w:rPr>
            </w:pPr>
            <w:ins w:id="422" w:author="Smith, Christopher" w:date="2021-05-18T05:28:00Z">
              <w:r w:rsidRPr="005B363E">
                <w:rPr>
                  <w:rFonts w:ascii="Times New Roman" w:hAnsi="Times New Roman" w:cs="Times New Roman"/>
                  <w:i/>
                  <w:iCs/>
                  <w:sz w:val="20"/>
                  <w:szCs w:val="20"/>
                  <w:rPrChange w:id="423" w:author="Smith, Christopher" w:date="2021-05-18T05:29:00Z">
                    <w:rPr>
                      <w:rFonts w:cs="Times New Roman"/>
                      <w:i/>
                      <w:iCs/>
                      <w:sz w:val="20"/>
                      <w:szCs w:val="20"/>
                    </w:rPr>
                  </w:rPrChange>
                </w:rPr>
                <w:t>Latinx</w:t>
              </w:r>
            </w:ins>
          </w:p>
        </w:tc>
        <w:tc>
          <w:tcPr>
            <w:tcW w:w="1890" w:type="dxa"/>
            <w:tcBorders>
              <w:top w:val="nil"/>
              <w:left w:val="single" w:sz="4" w:space="0" w:color="auto"/>
              <w:bottom w:val="nil"/>
              <w:right w:val="single" w:sz="4" w:space="0" w:color="auto"/>
            </w:tcBorders>
            <w:hideMark/>
          </w:tcPr>
          <w:p w14:paraId="6D1387C3" w14:textId="77777777" w:rsidR="005B363E" w:rsidRPr="005B363E" w:rsidRDefault="005B363E" w:rsidP="00456016">
            <w:pPr>
              <w:jc w:val="right"/>
              <w:rPr>
                <w:ins w:id="424" w:author="Smith, Christopher" w:date="2021-05-18T05:28:00Z"/>
                <w:rFonts w:ascii="Times New Roman" w:hAnsi="Times New Roman" w:cs="Times New Roman"/>
                <w:sz w:val="20"/>
                <w:szCs w:val="20"/>
                <w:rPrChange w:id="425" w:author="Smith, Christopher" w:date="2021-05-18T05:29:00Z">
                  <w:rPr>
                    <w:ins w:id="426" w:author="Smith, Christopher" w:date="2021-05-18T05:28:00Z"/>
                    <w:rFonts w:cs="Times New Roman"/>
                    <w:sz w:val="20"/>
                    <w:szCs w:val="20"/>
                  </w:rPr>
                </w:rPrChange>
              </w:rPr>
            </w:pPr>
            <w:ins w:id="427" w:author="Smith, Christopher" w:date="2021-05-18T05:28:00Z">
              <w:r w:rsidRPr="005B363E">
                <w:rPr>
                  <w:rFonts w:ascii="Times New Roman" w:hAnsi="Times New Roman" w:cs="Times New Roman"/>
                  <w:sz w:val="20"/>
                  <w:szCs w:val="20"/>
                  <w:rPrChange w:id="428" w:author="Smith, Christopher" w:date="2021-05-18T05:29:00Z">
                    <w:rPr>
                      <w:rFonts w:cs="Times New Roman"/>
                      <w:sz w:val="20"/>
                      <w:szCs w:val="20"/>
                    </w:rPr>
                  </w:rPrChange>
                </w:rPr>
                <w:t>427,528 (21.9%)</w:t>
              </w:r>
            </w:ins>
          </w:p>
        </w:tc>
        <w:tc>
          <w:tcPr>
            <w:tcW w:w="1985" w:type="dxa"/>
            <w:tcBorders>
              <w:top w:val="nil"/>
              <w:left w:val="single" w:sz="4" w:space="0" w:color="auto"/>
              <w:bottom w:val="nil"/>
              <w:right w:val="single" w:sz="4" w:space="0" w:color="auto"/>
            </w:tcBorders>
            <w:hideMark/>
          </w:tcPr>
          <w:p w14:paraId="214C33B6" w14:textId="77777777" w:rsidR="005B363E" w:rsidRPr="005B363E" w:rsidRDefault="005B363E" w:rsidP="00456016">
            <w:pPr>
              <w:jc w:val="right"/>
              <w:rPr>
                <w:ins w:id="429" w:author="Smith, Christopher" w:date="2021-05-18T05:28:00Z"/>
                <w:rFonts w:ascii="Times New Roman" w:hAnsi="Times New Roman" w:cs="Times New Roman"/>
                <w:sz w:val="20"/>
                <w:szCs w:val="20"/>
                <w:rPrChange w:id="430" w:author="Smith, Christopher" w:date="2021-05-18T05:29:00Z">
                  <w:rPr>
                    <w:ins w:id="431" w:author="Smith, Christopher" w:date="2021-05-18T05:28:00Z"/>
                    <w:rFonts w:cs="Times New Roman"/>
                    <w:sz w:val="20"/>
                    <w:szCs w:val="20"/>
                  </w:rPr>
                </w:rPrChange>
              </w:rPr>
            </w:pPr>
            <w:ins w:id="432" w:author="Smith, Christopher" w:date="2021-05-18T05:28:00Z">
              <w:r w:rsidRPr="005B363E">
                <w:rPr>
                  <w:rFonts w:ascii="Times New Roman" w:hAnsi="Times New Roman" w:cs="Times New Roman"/>
                  <w:sz w:val="20"/>
                  <w:szCs w:val="20"/>
                  <w:rPrChange w:id="433" w:author="Smith, Christopher" w:date="2021-05-18T05:29:00Z">
                    <w:rPr>
                      <w:rFonts w:cs="Times New Roman"/>
                      <w:sz w:val="20"/>
                      <w:szCs w:val="20"/>
                    </w:rPr>
                  </w:rPrChange>
                </w:rPr>
                <w:t>365,082 (45.2%)</w:t>
              </w:r>
            </w:ins>
          </w:p>
        </w:tc>
        <w:tc>
          <w:tcPr>
            <w:tcW w:w="1795" w:type="dxa"/>
            <w:tcBorders>
              <w:top w:val="nil"/>
              <w:left w:val="single" w:sz="4" w:space="0" w:color="auto"/>
              <w:bottom w:val="nil"/>
              <w:right w:val="nil"/>
            </w:tcBorders>
            <w:hideMark/>
          </w:tcPr>
          <w:p w14:paraId="036887F1" w14:textId="77777777" w:rsidR="005B363E" w:rsidRPr="005B363E" w:rsidRDefault="005B363E" w:rsidP="00456016">
            <w:pPr>
              <w:jc w:val="right"/>
              <w:rPr>
                <w:ins w:id="434" w:author="Smith, Christopher" w:date="2021-05-18T05:28:00Z"/>
                <w:rFonts w:ascii="Times New Roman" w:hAnsi="Times New Roman" w:cs="Times New Roman"/>
                <w:sz w:val="20"/>
                <w:szCs w:val="20"/>
                <w:rPrChange w:id="435" w:author="Smith, Christopher" w:date="2021-05-18T05:29:00Z">
                  <w:rPr>
                    <w:ins w:id="436" w:author="Smith, Christopher" w:date="2021-05-18T05:28:00Z"/>
                    <w:rFonts w:cs="Times New Roman"/>
                    <w:sz w:val="20"/>
                    <w:szCs w:val="20"/>
                  </w:rPr>
                </w:rPrChange>
              </w:rPr>
            </w:pPr>
            <w:ins w:id="437" w:author="Smith, Christopher" w:date="2021-05-18T05:28:00Z">
              <w:r w:rsidRPr="005B363E">
                <w:rPr>
                  <w:rFonts w:ascii="Times New Roman" w:hAnsi="Times New Roman" w:cs="Times New Roman"/>
                  <w:sz w:val="20"/>
                  <w:szCs w:val="20"/>
                  <w:rPrChange w:id="438" w:author="Smith, Christopher" w:date="2021-05-18T05:29:00Z">
                    <w:rPr>
                      <w:rFonts w:cs="Times New Roman"/>
                      <w:sz w:val="20"/>
                      <w:szCs w:val="20"/>
                    </w:rPr>
                  </w:rPrChange>
                </w:rPr>
                <w:t>792,610 (28.7%)</w:t>
              </w:r>
            </w:ins>
          </w:p>
        </w:tc>
      </w:tr>
      <w:tr w:rsidR="005B363E" w:rsidRPr="005B363E" w14:paraId="766F8618" w14:textId="77777777" w:rsidTr="00456016">
        <w:trPr>
          <w:ins w:id="439" w:author="Smith, Christopher" w:date="2021-05-18T05:28:00Z"/>
        </w:trPr>
        <w:tc>
          <w:tcPr>
            <w:tcW w:w="3780" w:type="dxa"/>
            <w:tcBorders>
              <w:top w:val="nil"/>
              <w:left w:val="nil"/>
              <w:bottom w:val="nil"/>
              <w:right w:val="single" w:sz="4" w:space="0" w:color="auto"/>
            </w:tcBorders>
          </w:tcPr>
          <w:p w14:paraId="4A2E4581" w14:textId="77777777" w:rsidR="005B363E" w:rsidRPr="005B363E" w:rsidRDefault="005B363E" w:rsidP="00456016">
            <w:pPr>
              <w:jc w:val="right"/>
              <w:rPr>
                <w:ins w:id="440" w:author="Smith, Christopher" w:date="2021-05-18T05:28:00Z"/>
                <w:rFonts w:ascii="Times New Roman" w:hAnsi="Times New Roman" w:cs="Times New Roman"/>
                <w:i/>
                <w:iCs/>
                <w:sz w:val="20"/>
                <w:szCs w:val="20"/>
                <w:rPrChange w:id="441" w:author="Smith, Christopher" w:date="2021-05-18T05:29:00Z">
                  <w:rPr>
                    <w:ins w:id="442" w:author="Smith, Christopher" w:date="2021-05-18T05:28:00Z"/>
                    <w:rFonts w:cs="Times New Roman"/>
                    <w:i/>
                    <w:iCs/>
                    <w:sz w:val="20"/>
                    <w:szCs w:val="20"/>
                  </w:rPr>
                </w:rPrChange>
              </w:rPr>
            </w:pPr>
          </w:p>
        </w:tc>
        <w:tc>
          <w:tcPr>
            <w:tcW w:w="1890" w:type="dxa"/>
            <w:tcBorders>
              <w:top w:val="nil"/>
              <w:left w:val="single" w:sz="4" w:space="0" w:color="auto"/>
              <w:bottom w:val="nil"/>
              <w:right w:val="single" w:sz="4" w:space="0" w:color="auto"/>
            </w:tcBorders>
          </w:tcPr>
          <w:p w14:paraId="6C2D3270" w14:textId="77777777" w:rsidR="005B363E" w:rsidRPr="005B363E" w:rsidRDefault="005B363E" w:rsidP="00456016">
            <w:pPr>
              <w:jc w:val="right"/>
              <w:rPr>
                <w:ins w:id="443" w:author="Smith, Christopher" w:date="2021-05-18T05:28:00Z"/>
                <w:rFonts w:ascii="Times New Roman" w:hAnsi="Times New Roman" w:cs="Times New Roman"/>
                <w:sz w:val="20"/>
                <w:szCs w:val="20"/>
                <w:rPrChange w:id="444" w:author="Smith, Christopher" w:date="2021-05-18T05:29:00Z">
                  <w:rPr>
                    <w:ins w:id="445" w:author="Smith, Christopher" w:date="2021-05-18T05:28:00Z"/>
                    <w:rFonts w:cs="Times New Roman"/>
                    <w:sz w:val="20"/>
                    <w:szCs w:val="20"/>
                  </w:rPr>
                </w:rPrChange>
              </w:rPr>
            </w:pPr>
          </w:p>
        </w:tc>
        <w:tc>
          <w:tcPr>
            <w:tcW w:w="1985" w:type="dxa"/>
            <w:tcBorders>
              <w:top w:val="nil"/>
              <w:left w:val="single" w:sz="4" w:space="0" w:color="auto"/>
              <w:bottom w:val="nil"/>
              <w:right w:val="single" w:sz="4" w:space="0" w:color="auto"/>
            </w:tcBorders>
          </w:tcPr>
          <w:p w14:paraId="1CF4E4F5" w14:textId="77777777" w:rsidR="005B363E" w:rsidRPr="005B363E" w:rsidRDefault="005B363E" w:rsidP="00456016">
            <w:pPr>
              <w:jc w:val="right"/>
              <w:rPr>
                <w:ins w:id="446" w:author="Smith, Christopher" w:date="2021-05-18T05:28:00Z"/>
                <w:rFonts w:ascii="Times New Roman" w:hAnsi="Times New Roman" w:cs="Times New Roman"/>
                <w:sz w:val="20"/>
                <w:szCs w:val="20"/>
                <w:rPrChange w:id="447" w:author="Smith, Christopher" w:date="2021-05-18T05:29:00Z">
                  <w:rPr>
                    <w:ins w:id="448" w:author="Smith, Christopher" w:date="2021-05-18T05:28:00Z"/>
                    <w:rFonts w:cs="Times New Roman"/>
                    <w:sz w:val="20"/>
                    <w:szCs w:val="20"/>
                  </w:rPr>
                </w:rPrChange>
              </w:rPr>
            </w:pPr>
          </w:p>
        </w:tc>
        <w:tc>
          <w:tcPr>
            <w:tcW w:w="1795" w:type="dxa"/>
            <w:tcBorders>
              <w:top w:val="nil"/>
              <w:left w:val="single" w:sz="4" w:space="0" w:color="auto"/>
              <w:bottom w:val="nil"/>
              <w:right w:val="nil"/>
            </w:tcBorders>
          </w:tcPr>
          <w:p w14:paraId="7A003EA0" w14:textId="77777777" w:rsidR="005B363E" w:rsidRPr="005B363E" w:rsidRDefault="005B363E" w:rsidP="00456016">
            <w:pPr>
              <w:jc w:val="right"/>
              <w:rPr>
                <w:ins w:id="449" w:author="Smith, Christopher" w:date="2021-05-18T05:28:00Z"/>
                <w:rFonts w:ascii="Times New Roman" w:hAnsi="Times New Roman" w:cs="Times New Roman"/>
                <w:sz w:val="20"/>
                <w:szCs w:val="20"/>
                <w:rPrChange w:id="450" w:author="Smith, Christopher" w:date="2021-05-18T05:29:00Z">
                  <w:rPr>
                    <w:ins w:id="451" w:author="Smith, Christopher" w:date="2021-05-18T05:28:00Z"/>
                    <w:rFonts w:cs="Times New Roman"/>
                    <w:sz w:val="20"/>
                    <w:szCs w:val="20"/>
                  </w:rPr>
                </w:rPrChange>
              </w:rPr>
            </w:pPr>
          </w:p>
        </w:tc>
      </w:tr>
      <w:tr w:rsidR="005B363E" w:rsidRPr="005B363E" w14:paraId="3BF9E2D8" w14:textId="77777777" w:rsidTr="00456016">
        <w:trPr>
          <w:ins w:id="452" w:author="Smith, Christopher" w:date="2021-05-18T05:28:00Z"/>
        </w:trPr>
        <w:tc>
          <w:tcPr>
            <w:tcW w:w="3780" w:type="dxa"/>
            <w:tcBorders>
              <w:top w:val="nil"/>
              <w:left w:val="nil"/>
              <w:bottom w:val="nil"/>
              <w:right w:val="single" w:sz="4" w:space="0" w:color="auto"/>
            </w:tcBorders>
            <w:hideMark/>
          </w:tcPr>
          <w:p w14:paraId="2F783E3B" w14:textId="77777777" w:rsidR="005B363E" w:rsidRPr="005B363E" w:rsidRDefault="005B363E" w:rsidP="00456016">
            <w:pPr>
              <w:jc w:val="right"/>
              <w:rPr>
                <w:ins w:id="453" w:author="Smith, Christopher" w:date="2021-05-18T05:28:00Z"/>
                <w:rFonts w:ascii="Times New Roman" w:hAnsi="Times New Roman" w:cs="Times New Roman"/>
                <w:i/>
                <w:iCs/>
                <w:sz w:val="20"/>
                <w:szCs w:val="20"/>
                <w:rPrChange w:id="454" w:author="Smith, Christopher" w:date="2021-05-18T05:29:00Z">
                  <w:rPr>
                    <w:ins w:id="455" w:author="Smith, Christopher" w:date="2021-05-18T05:28:00Z"/>
                    <w:rFonts w:cs="Times New Roman"/>
                    <w:i/>
                    <w:iCs/>
                    <w:sz w:val="20"/>
                    <w:szCs w:val="20"/>
                  </w:rPr>
                </w:rPrChange>
              </w:rPr>
            </w:pPr>
            <w:ins w:id="456" w:author="Smith, Christopher" w:date="2021-05-18T05:28:00Z">
              <w:r w:rsidRPr="005B363E">
                <w:rPr>
                  <w:rFonts w:ascii="Times New Roman" w:hAnsi="Times New Roman" w:cs="Times New Roman"/>
                  <w:i/>
                  <w:iCs/>
                  <w:sz w:val="20"/>
                  <w:szCs w:val="20"/>
                  <w:rPrChange w:id="457" w:author="Smith, Christopher" w:date="2021-05-18T05:29:00Z">
                    <w:rPr>
                      <w:rFonts w:cs="Times New Roman"/>
                      <w:i/>
                      <w:iCs/>
                      <w:sz w:val="20"/>
                      <w:szCs w:val="20"/>
                    </w:rPr>
                  </w:rPrChange>
                </w:rPr>
                <w:t>Earning below poverty-level income</w:t>
              </w:r>
            </w:ins>
          </w:p>
        </w:tc>
        <w:tc>
          <w:tcPr>
            <w:tcW w:w="1890" w:type="dxa"/>
            <w:tcBorders>
              <w:top w:val="nil"/>
              <w:left w:val="single" w:sz="4" w:space="0" w:color="auto"/>
              <w:bottom w:val="nil"/>
              <w:right w:val="single" w:sz="4" w:space="0" w:color="auto"/>
            </w:tcBorders>
            <w:hideMark/>
          </w:tcPr>
          <w:p w14:paraId="32F82C7C" w14:textId="77777777" w:rsidR="005B363E" w:rsidRPr="005B363E" w:rsidRDefault="005B363E" w:rsidP="00456016">
            <w:pPr>
              <w:jc w:val="right"/>
              <w:rPr>
                <w:ins w:id="458" w:author="Smith, Christopher" w:date="2021-05-18T05:28:00Z"/>
                <w:rFonts w:ascii="Times New Roman" w:hAnsi="Times New Roman" w:cs="Times New Roman"/>
                <w:sz w:val="20"/>
                <w:szCs w:val="20"/>
                <w:rPrChange w:id="459" w:author="Smith, Christopher" w:date="2021-05-18T05:29:00Z">
                  <w:rPr>
                    <w:ins w:id="460" w:author="Smith, Christopher" w:date="2021-05-18T05:28:00Z"/>
                    <w:rFonts w:cs="Times New Roman"/>
                    <w:sz w:val="20"/>
                    <w:szCs w:val="20"/>
                  </w:rPr>
                </w:rPrChange>
              </w:rPr>
            </w:pPr>
            <w:ins w:id="461" w:author="Smith, Christopher" w:date="2021-05-18T05:28:00Z">
              <w:r w:rsidRPr="005B363E">
                <w:rPr>
                  <w:rFonts w:ascii="Times New Roman" w:hAnsi="Times New Roman" w:cs="Times New Roman"/>
                  <w:sz w:val="20"/>
                  <w:szCs w:val="20"/>
                  <w:rPrChange w:id="462" w:author="Smith, Christopher" w:date="2021-05-18T05:29:00Z">
                    <w:rPr>
                      <w:rFonts w:cs="Times New Roman"/>
                      <w:sz w:val="20"/>
                      <w:szCs w:val="20"/>
                    </w:rPr>
                  </w:rPrChange>
                </w:rPr>
                <w:t>300,723 (15.8%)</w:t>
              </w:r>
            </w:ins>
          </w:p>
        </w:tc>
        <w:tc>
          <w:tcPr>
            <w:tcW w:w="1985" w:type="dxa"/>
            <w:tcBorders>
              <w:top w:val="nil"/>
              <w:left w:val="single" w:sz="4" w:space="0" w:color="auto"/>
              <w:bottom w:val="nil"/>
              <w:right w:val="single" w:sz="4" w:space="0" w:color="auto"/>
            </w:tcBorders>
            <w:hideMark/>
          </w:tcPr>
          <w:p w14:paraId="75CF5CB9" w14:textId="77777777" w:rsidR="005B363E" w:rsidRPr="005B363E" w:rsidRDefault="005B363E" w:rsidP="00456016">
            <w:pPr>
              <w:jc w:val="right"/>
              <w:rPr>
                <w:ins w:id="463" w:author="Smith, Christopher" w:date="2021-05-18T05:28:00Z"/>
                <w:rFonts w:ascii="Times New Roman" w:hAnsi="Times New Roman" w:cs="Times New Roman"/>
                <w:sz w:val="20"/>
                <w:szCs w:val="20"/>
                <w:rPrChange w:id="464" w:author="Smith, Christopher" w:date="2021-05-18T05:29:00Z">
                  <w:rPr>
                    <w:ins w:id="465" w:author="Smith, Christopher" w:date="2021-05-18T05:28:00Z"/>
                    <w:rFonts w:cs="Times New Roman"/>
                    <w:sz w:val="20"/>
                    <w:szCs w:val="20"/>
                  </w:rPr>
                </w:rPrChange>
              </w:rPr>
            </w:pPr>
            <w:ins w:id="466" w:author="Smith, Christopher" w:date="2021-05-18T05:28:00Z">
              <w:r w:rsidRPr="005B363E">
                <w:rPr>
                  <w:rFonts w:ascii="Times New Roman" w:hAnsi="Times New Roman" w:cs="Times New Roman"/>
                  <w:sz w:val="20"/>
                  <w:szCs w:val="20"/>
                  <w:rPrChange w:id="467" w:author="Smith, Christopher" w:date="2021-05-18T05:29:00Z">
                    <w:rPr>
                      <w:rFonts w:cs="Times New Roman"/>
                      <w:sz w:val="20"/>
                      <w:szCs w:val="20"/>
                    </w:rPr>
                  </w:rPrChange>
                </w:rPr>
                <w:t>195,271 (24.3%)</w:t>
              </w:r>
            </w:ins>
          </w:p>
        </w:tc>
        <w:tc>
          <w:tcPr>
            <w:tcW w:w="1795" w:type="dxa"/>
            <w:tcBorders>
              <w:top w:val="nil"/>
              <w:left w:val="single" w:sz="4" w:space="0" w:color="auto"/>
              <w:bottom w:val="nil"/>
              <w:right w:val="nil"/>
            </w:tcBorders>
            <w:hideMark/>
          </w:tcPr>
          <w:p w14:paraId="2F251095" w14:textId="77777777" w:rsidR="005B363E" w:rsidRPr="005B363E" w:rsidRDefault="005B363E" w:rsidP="00456016">
            <w:pPr>
              <w:jc w:val="right"/>
              <w:rPr>
                <w:ins w:id="468" w:author="Smith, Christopher" w:date="2021-05-18T05:28:00Z"/>
                <w:rFonts w:ascii="Times New Roman" w:hAnsi="Times New Roman" w:cs="Times New Roman"/>
                <w:sz w:val="20"/>
                <w:szCs w:val="20"/>
                <w:rPrChange w:id="469" w:author="Smith, Christopher" w:date="2021-05-18T05:29:00Z">
                  <w:rPr>
                    <w:ins w:id="470" w:author="Smith, Christopher" w:date="2021-05-18T05:28:00Z"/>
                    <w:rFonts w:cs="Times New Roman"/>
                    <w:sz w:val="20"/>
                    <w:szCs w:val="20"/>
                  </w:rPr>
                </w:rPrChange>
              </w:rPr>
            </w:pPr>
            <w:ins w:id="471" w:author="Smith, Christopher" w:date="2021-05-18T05:28:00Z">
              <w:r w:rsidRPr="005B363E">
                <w:rPr>
                  <w:rFonts w:ascii="Times New Roman" w:hAnsi="Times New Roman" w:cs="Times New Roman"/>
                  <w:sz w:val="20"/>
                  <w:szCs w:val="20"/>
                  <w:rPrChange w:id="472" w:author="Smith, Christopher" w:date="2021-05-18T05:29:00Z">
                    <w:rPr>
                      <w:rFonts w:cs="Times New Roman"/>
                      <w:sz w:val="20"/>
                      <w:szCs w:val="20"/>
                    </w:rPr>
                  </w:rPrChange>
                </w:rPr>
                <w:t>495,994 (18.3%)</w:t>
              </w:r>
            </w:ins>
          </w:p>
        </w:tc>
      </w:tr>
      <w:tr w:rsidR="005B363E" w:rsidRPr="005B363E" w14:paraId="1E8A015C" w14:textId="77777777" w:rsidTr="00456016">
        <w:trPr>
          <w:ins w:id="473" w:author="Smith, Christopher" w:date="2021-05-18T05:28:00Z"/>
        </w:trPr>
        <w:tc>
          <w:tcPr>
            <w:tcW w:w="3780" w:type="dxa"/>
            <w:tcBorders>
              <w:top w:val="nil"/>
              <w:left w:val="nil"/>
              <w:bottom w:val="nil"/>
              <w:right w:val="single" w:sz="4" w:space="0" w:color="auto"/>
            </w:tcBorders>
            <w:hideMark/>
          </w:tcPr>
          <w:p w14:paraId="7C805394" w14:textId="77777777" w:rsidR="005B363E" w:rsidRPr="005B363E" w:rsidRDefault="005B363E" w:rsidP="00456016">
            <w:pPr>
              <w:jc w:val="right"/>
              <w:rPr>
                <w:ins w:id="474" w:author="Smith, Christopher" w:date="2021-05-18T05:28:00Z"/>
                <w:rFonts w:ascii="Times New Roman" w:hAnsi="Times New Roman" w:cs="Times New Roman"/>
                <w:i/>
                <w:iCs/>
                <w:sz w:val="20"/>
                <w:szCs w:val="20"/>
                <w:rPrChange w:id="475" w:author="Smith, Christopher" w:date="2021-05-18T05:29:00Z">
                  <w:rPr>
                    <w:ins w:id="476" w:author="Smith, Christopher" w:date="2021-05-18T05:28:00Z"/>
                    <w:rFonts w:cs="Times New Roman"/>
                    <w:i/>
                    <w:iCs/>
                    <w:sz w:val="20"/>
                    <w:szCs w:val="20"/>
                  </w:rPr>
                </w:rPrChange>
              </w:rPr>
            </w:pPr>
            <w:ins w:id="477" w:author="Smith, Christopher" w:date="2021-05-18T05:28:00Z">
              <w:r w:rsidRPr="005B363E">
                <w:rPr>
                  <w:rFonts w:ascii="Times New Roman" w:hAnsi="Times New Roman" w:cs="Times New Roman"/>
                  <w:i/>
                  <w:iCs/>
                  <w:sz w:val="20"/>
                  <w:szCs w:val="20"/>
                  <w:rPrChange w:id="478" w:author="Smith, Christopher" w:date="2021-05-18T05:29:00Z">
                    <w:rPr>
                      <w:rFonts w:cs="Times New Roman"/>
                      <w:i/>
                      <w:iCs/>
                      <w:sz w:val="20"/>
                      <w:szCs w:val="20"/>
                    </w:rPr>
                  </w:rPrChange>
                </w:rPr>
                <w:t>No health insurance</w:t>
              </w:r>
            </w:ins>
          </w:p>
        </w:tc>
        <w:tc>
          <w:tcPr>
            <w:tcW w:w="1890" w:type="dxa"/>
            <w:tcBorders>
              <w:top w:val="nil"/>
              <w:left w:val="single" w:sz="4" w:space="0" w:color="auto"/>
              <w:bottom w:val="nil"/>
              <w:right w:val="single" w:sz="4" w:space="0" w:color="auto"/>
            </w:tcBorders>
            <w:hideMark/>
          </w:tcPr>
          <w:p w14:paraId="6213502C" w14:textId="7123F8BB" w:rsidR="005B363E" w:rsidRPr="005B363E" w:rsidRDefault="005B363E" w:rsidP="00456016">
            <w:pPr>
              <w:jc w:val="right"/>
              <w:rPr>
                <w:ins w:id="479" w:author="Smith, Christopher" w:date="2021-05-18T05:28:00Z"/>
                <w:rFonts w:ascii="Times New Roman" w:hAnsi="Times New Roman" w:cs="Times New Roman"/>
                <w:sz w:val="20"/>
                <w:szCs w:val="20"/>
                <w:rPrChange w:id="480" w:author="Smith, Christopher" w:date="2021-05-18T05:29:00Z">
                  <w:rPr>
                    <w:ins w:id="481" w:author="Smith, Christopher" w:date="2021-05-18T05:28:00Z"/>
                    <w:rFonts w:cs="Times New Roman"/>
                    <w:sz w:val="20"/>
                    <w:szCs w:val="20"/>
                  </w:rPr>
                </w:rPrChange>
              </w:rPr>
            </w:pPr>
            <w:ins w:id="482" w:author="Smith, Christopher" w:date="2021-05-18T05:28:00Z">
              <w:r w:rsidRPr="005B363E">
                <w:rPr>
                  <w:rFonts w:ascii="Times New Roman" w:hAnsi="Times New Roman" w:cs="Times New Roman"/>
                  <w:sz w:val="20"/>
                  <w:szCs w:val="20"/>
                  <w:rPrChange w:id="483" w:author="Smith, Christopher" w:date="2021-05-18T05:29:00Z">
                    <w:rPr>
                      <w:rFonts w:cs="Times New Roman"/>
                      <w:sz w:val="20"/>
                      <w:szCs w:val="20"/>
                    </w:rPr>
                  </w:rPrChange>
                </w:rPr>
                <w:t>156,004 (8.</w:t>
              </w:r>
            </w:ins>
            <w:ins w:id="484" w:author="Smith, Christopher" w:date="2021-05-18T05:29:00Z">
              <w:r>
                <w:rPr>
                  <w:rFonts w:ascii="Times New Roman" w:hAnsi="Times New Roman" w:cs="Times New Roman"/>
                  <w:sz w:val="20"/>
                  <w:szCs w:val="20"/>
                </w:rPr>
                <w:t>1</w:t>
              </w:r>
            </w:ins>
            <w:ins w:id="485" w:author="Smith, Christopher" w:date="2021-05-18T05:28:00Z">
              <w:r w:rsidRPr="005B363E">
                <w:rPr>
                  <w:rFonts w:ascii="Times New Roman" w:hAnsi="Times New Roman" w:cs="Times New Roman"/>
                  <w:sz w:val="20"/>
                  <w:szCs w:val="20"/>
                  <w:rPrChange w:id="486" w:author="Smith, Christopher" w:date="2021-05-18T05:29:00Z">
                    <w:rPr>
                      <w:rFonts w:cs="Times New Roman"/>
                      <w:sz w:val="20"/>
                      <w:szCs w:val="20"/>
                    </w:rPr>
                  </w:rPrChange>
                </w:rPr>
                <w:t>%)</w:t>
              </w:r>
            </w:ins>
          </w:p>
        </w:tc>
        <w:tc>
          <w:tcPr>
            <w:tcW w:w="1985" w:type="dxa"/>
            <w:tcBorders>
              <w:top w:val="nil"/>
              <w:left w:val="single" w:sz="4" w:space="0" w:color="auto"/>
              <w:bottom w:val="nil"/>
              <w:right w:val="single" w:sz="4" w:space="0" w:color="auto"/>
            </w:tcBorders>
            <w:hideMark/>
          </w:tcPr>
          <w:p w14:paraId="19F7881F" w14:textId="77777777" w:rsidR="005B363E" w:rsidRPr="005B363E" w:rsidRDefault="005B363E" w:rsidP="00456016">
            <w:pPr>
              <w:jc w:val="right"/>
              <w:rPr>
                <w:ins w:id="487" w:author="Smith, Christopher" w:date="2021-05-18T05:28:00Z"/>
                <w:rFonts w:ascii="Times New Roman" w:hAnsi="Times New Roman" w:cs="Times New Roman"/>
                <w:sz w:val="20"/>
                <w:szCs w:val="20"/>
                <w:rPrChange w:id="488" w:author="Smith, Christopher" w:date="2021-05-18T05:29:00Z">
                  <w:rPr>
                    <w:ins w:id="489" w:author="Smith, Christopher" w:date="2021-05-18T05:28:00Z"/>
                    <w:rFonts w:cs="Times New Roman"/>
                    <w:sz w:val="20"/>
                    <w:szCs w:val="20"/>
                  </w:rPr>
                </w:rPrChange>
              </w:rPr>
            </w:pPr>
            <w:ins w:id="490" w:author="Smith, Christopher" w:date="2021-05-18T05:28:00Z">
              <w:r w:rsidRPr="005B363E">
                <w:rPr>
                  <w:rFonts w:ascii="Times New Roman" w:hAnsi="Times New Roman" w:cs="Times New Roman"/>
                  <w:sz w:val="20"/>
                  <w:szCs w:val="20"/>
                  <w:rPrChange w:id="491" w:author="Smith, Christopher" w:date="2021-05-18T05:29:00Z">
                    <w:rPr>
                      <w:rFonts w:cs="Times New Roman"/>
                      <w:sz w:val="20"/>
                      <w:szCs w:val="20"/>
                    </w:rPr>
                  </w:rPrChange>
                </w:rPr>
                <w:t>108,182 (13.4%)</w:t>
              </w:r>
            </w:ins>
          </w:p>
        </w:tc>
        <w:tc>
          <w:tcPr>
            <w:tcW w:w="1795" w:type="dxa"/>
            <w:tcBorders>
              <w:top w:val="nil"/>
              <w:left w:val="single" w:sz="4" w:space="0" w:color="auto"/>
              <w:bottom w:val="nil"/>
              <w:right w:val="nil"/>
            </w:tcBorders>
            <w:hideMark/>
          </w:tcPr>
          <w:p w14:paraId="482DC276" w14:textId="389890A0" w:rsidR="005B363E" w:rsidRPr="005B363E" w:rsidRDefault="005B363E" w:rsidP="00456016">
            <w:pPr>
              <w:jc w:val="right"/>
              <w:rPr>
                <w:ins w:id="492" w:author="Smith, Christopher" w:date="2021-05-18T05:28:00Z"/>
                <w:rFonts w:ascii="Times New Roman" w:hAnsi="Times New Roman" w:cs="Times New Roman"/>
                <w:sz w:val="20"/>
                <w:szCs w:val="20"/>
                <w:rPrChange w:id="493" w:author="Smith, Christopher" w:date="2021-05-18T05:29:00Z">
                  <w:rPr>
                    <w:ins w:id="494" w:author="Smith, Christopher" w:date="2021-05-18T05:28:00Z"/>
                    <w:rFonts w:cs="Times New Roman"/>
                    <w:sz w:val="20"/>
                    <w:szCs w:val="20"/>
                  </w:rPr>
                </w:rPrChange>
              </w:rPr>
            </w:pPr>
            <w:ins w:id="495" w:author="Smith, Christopher" w:date="2021-05-18T05:28:00Z">
              <w:r w:rsidRPr="005B363E">
                <w:rPr>
                  <w:rFonts w:ascii="Times New Roman" w:hAnsi="Times New Roman" w:cs="Times New Roman"/>
                  <w:sz w:val="20"/>
                  <w:szCs w:val="20"/>
                  <w:rPrChange w:id="496" w:author="Smith, Christopher" w:date="2021-05-18T05:29:00Z">
                    <w:rPr>
                      <w:rFonts w:cs="Times New Roman"/>
                      <w:sz w:val="20"/>
                      <w:szCs w:val="20"/>
                    </w:rPr>
                  </w:rPrChange>
                </w:rPr>
                <w:t>264,186 (9.</w:t>
              </w:r>
            </w:ins>
            <w:ins w:id="497" w:author="Smith, Christopher" w:date="2021-05-18T05:30:00Z">
              <w:r>
                <w:rPr>
                  <w:rFonts w:ascii="Times New Roman" w:hAnsi="Times New Roman" w:cs="Times New Roman"/>
                  <w:sz w:val="20"/>
                  <w:szCs w:val="20"/>
                </w:rPr>
                <w:t>7</w:t>
              </w:r>
            </w:ins>
            <w:ins w:id="498" w:author="Smith, Christopher" w:date="2021-05-18T05:28:00Z">
              <w:r w:rsidRPr="005B363E">
                <w:rPr>
                  <w:rFonts w:ascii="Times New Roman" w:hAnsi="Times New Roman" w:cs="Times New Roman"/>
                  <w:sz w:val="20"/>
                  <w:szCs w:val="20"/>
                  <w:rPrChange w:id="499" w:author="Smith, Christopher" w:date="2021-05-18T05:29:00Z">
                    <w:rPr>
                      <w:rFonts w:cs="Times New Roman"/>
                      <w:sz w:val="20"/>
                      <w:szCs w:val="20"/>
                    </w:rPr>
                  </w:rPrChange>
                </w:rPr>
                <w:t>%)</w:t>
              </w:r>
            </w:ins>
          </w:p>
        </w:tc>
      </w:tr>
      <w:tr w:rsidR="005B363E" w:rsidRPr="005B363E" w14:paraId="31F2B9B8" w14:textId="77777777" w:rsidTr="00456016">
        <w:trPr>
          <w:ins w:id="500" w:author="Smith, Christopher" w:date="2021-05-18T05:28:00Z"/>
        </w:trPr>
        <w:tc>
          <w:tcPr>
            <w:tcW w:w="3780" w:type="dxa"/>
            <w:tcBorders>
              <w:top w:val="nil"/>
              <w:left w:val="nil"/>
              <w:bottom w:val="nil"/>
              <w:right w:val="single" w:sz="4" w:space="0" w:color="auto"/>
            </w:tcBorders>
          </w:tcPr>
          <w:p w14:paraId="2F62EDC1" w14:textId="77777777" w:rsidR="005B363E" w:rsidRPr="005B363E" w:rsidRDefault="005B363E" w:rsidP="00456016">
            <w:pPr>
              <w:jc w:val="right"/>
              <w:rPr>
                <w:ins w:id="501" w:author="Smith, Christopher" w:date="2021-05-18T05:28:00Z"/>
                <w:rFonts w:ascii="Times New Roman" w:hAnsi="Times New Roman" w:cs="Times New Roman"/>
                <w:i/>
                <w:iCs/>
                <w:sz w:val="20"/>
                <w:szCs w:val="20"/>
                <w:rPrChange w:id="502" w:author="Smith, Christopher" w:date="2021-05-18T05:29:00Z">
                  <w:rPr>
                    <w:ins w:id="503" w:author="Smith, Christopher" w:date="2021-05-18T05:28:00Z"/>
                    <w:rFonts w:cs="Times New Roman"/>
                    <w:i/>
                    <w:iCs/>
                    <w:sz w:val="20"/>
                    <w:szCs w:val="20"/>
                  </w:rPr>
                </w:rPrChange>
              </w:rPr>
            </w:pPr>
          </w:p>
        </w:tc>
        <w:tc>
          <w:tcPr>
            <w:tcW w:w="1890" w:type="dxa"/>
            <w:tcBorders>
              <w:top w:val="nil"/>
              <w:left w:val="single" w:sz="4" w:space="0" w:color="auto"/>
              <w:bottom w:val="nil"/>
              <w:right w:val="single" w:sz="4" w:space="0" w:color="auto"/>
            </w:tcBorders>
          </w:tcPr>
          <w:p w14:paraId="0147DBF6" w14:textId="77777777" w:rsidR="005B363E" w:rsidRPr="005B363E" w:rsidRDefault="005B363E" w:rsidP="00456016">
            <w:pPr>
              <w:jc w:val="right"/>
              <w:rPr>
                <w:ins w:id="504" w:author="Smith, Christopher" w:date="2021-05-18T05:28:00Z"/>
                <w:rFonts w:ascii="Times New Roman" w:hAnsi="Times New Roman" w:cs="Times New Roman"/>
                <w:sz w:val="20"/>
                <w:szCs w:val="20"/>
                <w:rPrChange w:id="505" w:author="Smith, Christopher" w:date="2021-05-18T05:29:00Z">
                  <w:rPr>
                    <w:ins w:id="506" w:author="Smith, Christopher" w:date="2021-05-18T05:28:00Z"/>
                    <w:rFonts w:cs="Times New Roman"/>
                    <w:sz w:val="20"/>
                    <w:szCs w:val="20"/>
                  </w:rPr>
                </w:rPrChange>
              </w:rPr>
            </w:pPr>
          </w:p>
        </w:tc>
        <w:tc>
          <w:tcPr>
            <w:tcW w:w="1985" w:type="dxa"/>
            <w:tcBorders>
              <w:top w:val="nil"/>
              <w:left w:val="single" w:sz="4" w:space="0" w:color="auto"/>
              <w:bottom w:val="nil"/>
              <w:right w:val="single" w:sz="4" w:space="0" w:color="auto"/>
            </w:tcBorders>
          </w:tcPr>
          <w:p w14:paraId="3CCE0D7C" w14:textId="77777777" w:rsidR="005B363E" w:rsidRPr="005B363E" w:rsidRDefault="005B363E" w:rsidP="00456016">
            <w:pPr>
              <w:jc w:val="right"/>
              <w:rPr>
                <w:ins w:id="507" w:author="Smith, Christopher" w:date="2021-05-18T05:28:00Z"/>
                <w:rFonts w:ascii="Times New Roman" w:hAnsi="Times New Roman" w:cs="Times New Roman"/>
                <w:sz w:val="20"/>
                <w:szCs w:val="20"/>
                <w:rPrChange w:id="508" w:author="Smith, Christopher" w:date="2021-05-18T05:29:00Z">
                  <w:rPr>
                    <w:ins w:id="509" w:author="Smith, Christopher" w:date="2021-05-18T05:28:00Z"/>
                    <w:rFonts w:cs="Times New Roman"/>
                    <w:sz w:val="20"/>
                    <w:szCs w:val="20"/>
                  </w:rPr>
                </w:rPrChange>
              </w:rPr>
            </w:pPr>
          </w:p>
        </w:tc>
        <w:tc>
          <w:tcPr>
            <w:tcW w:w="1795" w:type="dxa"/>
            <w:tcBorders>
              <w:top w:val="nil"/>
              <w:left w:val="single" w:sz="4" w:space="0" w:color="auto"/>
              <w:bottom w:val="nil"/>
              <w:right w:val="nil"/>
            </w:tcBorders>
          </w:tcPr>
          <w:p w14:paraId="47E832D4" w14:textId="77777777" w:rsidR="005B363E" w:rsidRPr="005B363E" w:rsidRDefault="005B363E" w:rsidP="00456016">
            <w:pPr>
              <w:jc w:val="right"/>
              <w:rPr>
                <w:ins w:id="510" w:author="Smith, Christopher" w:date="2021-05-18T05:28:00Z"/>
                <w:rFonts w:ascii="Times New Roman" w:hAnsi="Times New Roman" w:cs="Times New Roman"/>
                <w:sz w:val="20"/>
                <w:szCs w:val="20"/>
                <w:rPrChange w:id="511" w:author="Smith, Christopher" w:date="2021-05-18T05:29:00Z">
                  <w:rPr>
                    <w:ins w:id="512" w:author="Smith, Christopher" w:date="2021-05-18T05:28:00Z"/>
                    <w:rFonts w:cs="Times New Roman"/>
                    <w:sz w:val="20"/>
                    <w:szCs w:val="20"/>
                  </w:rPr>
                </w:rPrChange>
              </w:rPr>
            </w:pPr>
          </w:p>
        </w:tc>
      </w:tr>
      <w:tr w:rsidR="005B363E" w:rsidRPr="005B363E" w14:paraId="65C9F0A6" w14:textId="77777777" w:rsidTr="00456016">
        <w:trPr>
          <w:ins w:id="513" w:author="Smith, Christopher" w:date="2021-05-18T05:28:00Z"/>
        </w:trPr>
        <w:tc>
          <w:tcPr>
            <w:tcW w:w="3780" w:type="dxa"/>
            <w:tcBorders>
              <w:top w:val="nil"/>
              <w:left w:val="nil"/>
              <w:bottom w:val="nil"/>
              <w:right w:val="single" w:sz="4" w:space="0" w:color="auto"/>
            </w:tcBorders>
            <w:hideMark/>
          </w:tcPr>
          <w:p w14:paraId="47CBA55B" w14:textId="77777777" w:rsidR="005B363E" w:rsidRPr="005B363E" w:rsidRDefault="005B363E" w:rsidP="00456016">
            <w:pPr>
              <w:rPr>
                <w:ins w:id="514" w:author="Smith, Christopher" w:date="2021-05-18T05:28:00Z"/>
                <w:rFonts w:ascii="Times New Roman" w:hAnsi="Times New Roman" w:cs="Times New Roman"/>
                <w:b/>
                <w:bCs/>
                <w:sz w:val="20"/>
                <w:szCs w:val="20"/>
                <w:vertAlign w:val="superscript"/>
                <w:rPrChange w:id="515" w:author="Smith, Christopher" w:date="2021-05-18T05:29:00Z">
                  <w:rPr>
                    <w:ins w:id="516" w:author="Smith, Christopher" w:date="2021-05-18T05:28:00Z"/>
                    <w:rFonts w:cs="Times New Roman"/>
                    <w:b/>
                    <w:bCs/>
                    <w:sz w:val="20"/>
                    <w:szCs w:val="20"/>
                    <w:vertAlign w:val="superscript"/>
                  </w:rPr>
                </w:rPrChange>
              </w:rPr>
            </w:pPr>
            <w:ins w:id="517" w:author="Smith, Christopher" w:date="2021-05-18T05:28:00Z">
              <w:r w:rsidRPr="005B363E">
                <w:rPr>
                  <w:rFonts w:ascii="Times New Roman" w:hAnsi="Times New Roman" w:cs="Times New Roman"/>
                  <w:b/>
                  <w:bCs/>
                  <w:sz w:val="20"/>
                  <w:szCs w:val="20"/>
                  <w:rPrChange w:id="518" w:author="Smith, Christopher" w:date="2021-05-18T05:29:00Z">
                    <w:rPr>
                      <w:rFonts w:cs="Times New Roman"/>
                      <w:b/>
                      <w:bCs/>
                      <w:sz w:val="20"/>
                      <w:szCs w:val="20"/>
                    </w:rPr>
                  </w:rPrChange>
                </w:rPr>
                <w:t xml:space="preserve">COVID-19 burden and </w:t>
              </w:r>
              <w:proofErr w:type="spellStart"/>
              <w:r w:rsidRPr="005B363E">
                <w:rPr>
                  <w:rFonts w:ascii="Times New Roman" w:hAnsi="Times New Roman" w:cs="Times New Roman"/>
                  <w:b/>
                  <w:bCs/>
                  <w:sz w:val="20"/>
                  <w:szCs w:val="20"/>
                  <w:rPrChange w:id="519" w:author="Smith, Christopher" w:date="2021-05-18T05:29:00Z">
                    <w:rPr>
                      <w:rFonts w:cs="Times New Roman"/>
                      <w:b/>
                      <w:bCs/>
                      <w:sz w:val="20"/>
                      <w:szCs w:val="20"/>
                    </w:rPr>
                  </w:rPrChange>
                </w:rPr>
                <w:t>vaccinations</w:t>
              </w:r>
              <w:r w:rsidRPr="005B363E">
                <w:rPr>
                  <w:rFonts w:ascii="Times New Roman" w:hAnsi="Times New Roman" w:cs="Times New Roman"/>
                  <w:b/>
                  <w:bCs/>
                  <w:sz w:val="20"/>
                  <w:szCs w:val="20"/>
                  <w:vertAlign w:val="superscript"/>
                  <w:rPrChange w:id="520" w:author="Smith, Christopher" w:date="2021-05-18T05:29:00Z">
                    <w:rPr>
                      <w:rFonts w:cs="Times New Roman"/>
                      <w:b/>
                      <w:bCs/>
                      <w:sz w:val="20"/>
                      <w:szCs w:val="20"/>
                      <w:vertAlign w:val="superscript"/>
                    </w:rPr>
                  </w:rPrChange>
                </w:rPr>
                <w:t>b</w:t>
              </w:r>
              <w:proofErr w:type="spellEnd"/>
            </w:ins>
          </w:p>
        </w:tc>
        <w:tc>
          <w:tcPr>
            <w:tcW w:w="1890" w:type="dxa"/>
            <w:tcBorders>
              <w:top w:val="nil"/>
              <w:left w:val="single" w:sz="4" w:space="0" w:color="auto"/>
              <w:bottom w:val="nil"/>
              <w:right w:val="single" w:sz="4" w:space="0" w:color="auto"/>
            </w:tcBorders>
          </w:tcPr>
          <w:p w14:paraId="6A9361E8" w14:textId="77777777" w:rsidR="005B363E" w:rsidRPr="005B363E" w:rsidRDefault="005B363E" w:rsidP="00456016">
            <w:pPr>
              <w:jc w:val="right"/>
              <w:rPr>
                <w:ins w:id="521" w:author="Smith, Christopher" w:date="2021-05-18T05:28:00Z"/>
                <w:rFonts w:ascii="Times New Roman" w:hAnsi="Times New Roman" w:cs="Times New Roman"/>
                <w:sz w:val="20"/>
                <w:szCs w:val="20"/>
                <w:rPrChange w:id="522" w:author="Smith, Christopher" w:date="2021-05-18T05:29:00Z">
                  <w:rPr>
                    <w:ins w:id="523" w:author="Smith, Christopher" w:date="2021-05-18T05:28:00Z"/>
                    <w:rFonts w:cs="Times New Roman"/>
                    <w:sz w:val="20"/>
                    <w:szCs w:val="20"/>
                  </w:rPr>
                </w:rPrChange>
              </w:rPr>
            </w:pPr>
          </w:p>
        </w:tc>
        <w:tc>
          <w:tcPr>
            <w:tcW w:w="1985" w:type="dxa"/>
            <w:tcBorders>
              <w:top w:val="nil"/>
              <w:left w:val="single" w:sz="4" w:space="0" w:color="auto"/>
              <w:bottom w:val="nil"/>
              <w:right w:val="single" w:sz="4" w:space="0" w:color="auto"/>
            </w:tcBorders>
          </w:tcPr>
          <w:p w14:paraId="331FF6EB" w14:textId="77777777" w:rsidR="005B363E" w:rsidRPr="005B363E" w:rsidRDefault="005B363E" w:rsidP="00456016">
            <w:pPr>
              <w:jc w:val="right"/>
              <w:rPr>
                <w:ins w:id="524" w:author="Smith, Christopher" w:date="2021-05-18T05:28:00Z"/>
                <w:rFonts w:ascii="Times New Roman" w:hAnsi="Times New Roman" w:cs="Times New Roman"/>
                <w:sz w:val="20"/>
                <w:szCs w:val="20"/>
                <w:rPrChange w:id="525" w:author="Smith, Christopher" w:date="2021-05-18T05:29:00Z">
                  <w:rPr>
                    <w:ins w:id="526" w:author="Smith, Christopher" w:date="2021-05-18T05:28:00Z"/>
                    <w:rFonts w:cs="Times New Roman"/>
                    <w:sz w:val="20"/>
                    <w:szCs w:val="20"/>
                  </w:rPr>
                </w:rPrChange>
              </w:rPr>
            </w:pPr>
          </w:p>
        </w:tc>
        <w:tc>
          <w:tcPr>
            <w:tcW w:w="1795" w:type="dxa"/>
            <w:tcBorders>
              <w:top w:val="nil"/>
              <w:left w:val="single" w:sz="4" w:space="0" w:color="auto"/>
              <w:bottom w:val="nil"/>
              <w:right w:val="nil"/>
            </w:tcBorders>
          </w:tcPr>
          <w:p w14:paraId="6C5075F4" w14:textId="77777777" w:rsidR="005B363E" w:rsidRPr="005B363E" w:rsidRDefault="005B363E" w:rsidP="00456016">
            <w:pPr>
              <w:jc w:val="right"/>
              <w:rPr>
                <w:ins w:id="527" w:author="Smith, Christopher" w:date="2021-05-18T05:28:00Z"/>
                <w:rFonts w:ascii="Times New Roman" w:hAnsi="Times New Roman" w:cs="Times New Roman"/>
                <w:sz w:val="20"/>
                <w:szCs w:val="20"/>
                <w:rPrChange w:id="528" w:author="Smith, Christopher" w:date="2021-05-18T05:29:00Z">
                  <w:rPr>
                    <w:ins w:id="529" w:author="Smith, Christopher" w:date="2021-05-18T05:28:00Z"/>
                    <w:rFonts w:cs="Times New Roman"/>
                    <w:sz w:val="20"/>
                    <w:szCs w:val="20"/>
                  </w:rPr>
                </w:rPrChange>
              </w:rPr>
            </w:pPr>
          </w:p>
        </w:tc>
      </w:tr>
      <w:tr w:rsidR="005B363E" w:rsidRPr="005B363E" w14:paraId="2E63526C" w14:textId="77777777" w:rsidTr="00456016">
        <w:trPr>
          <w:ins w:id="530" w:author="Smith, Christopher" w:date="2021-05-18T05:28:00Z"/>
        </w:trPr>
        <w:tc>
          <w:tcPr>
            <w:tcW w:w="3780" w:type="dxa"/>
            <w:tcBorders>
              <w:top w:val="nil"/>
              <w:left w:val="nil"/>
              <w:bottom w:val="nil"/>
              <w:right w:val="single" w:sz="4" w:space="0" w:color="auto"/>
            </w:tcBorders>
            <w:hideMark/>
          </w:tcPr>
          <w:p w14:paraId="0F21F66F" w14:textId="77777777" w:rsidR="005B363E" w:rsidRPr="005B363E" w:rsidRDefault="005B363E" w:rsidP="00456016">
            <w:pPr>
              <w:jc w:val="right"/>
              <w:rPr>
                <w:ins w:id="531" w:author="Smith, Christopher" w:date="2021-05-18T05:28:00Z"/>
                <w:rFonts w:ascii="Times New Roman" w:hAnsi="Times New Roman" w:cs="Times New Roman"/>
                <w:i/>
                <w:iCs/>
                <w:sz w:val="20"/>
                <w:szCs w:val="20"/>
                <w:rPrChange w:id="532" w:author="Smith, Christopher" w:date="2021-05-18T05:29:00Z">
                  <w:rPr>
                    <w:ins w:id="533" w:author="Smith, Christopher" w:date="2021-05-18T05:28:00Z"/>
                    <w:rFonts w:cs="Times New Roman"/>
                    <w:i/>
                    <w:iCs/>
                    <w:sz w:val="20"/>
                    <w:szCs w:val="20"/>
                  </w:rPr>
                </w:rPrChange>
              </w:rPr>
            </w:pPr>
            <w:ins w:id="534" w:author="Smith, Christopher" w:date="2021-05-18T05:28:00Z">
              <w:r w:rsidRPr="005B363E">
                <w:rPr>
                  <w:rFonts w:ascii="Times New Roman" w:hAnsi="Times New Roman" w:cs="Times New Roman"/>
                  <w:i/>
                  <w:iCs/>
                  <w:sz w:val="20"/>
                  <w:szCs w:val="20"/>
                  <w:rPrChange w:id="535" w:author="Smith, Christopher" w:date="2021-05-18T05:29:00Z">
                    <w:rPr>
                      <w:rFonts w:cs="Times New Roman"/>
                      <w:i/>
                      <w:iCs/>
                      <w:sz w:val="20"/>
                      <w:szCs w:val="20"/>
                    </w:rPr>
                  </w:rPrChange>
                </w:rPr>
                <w:t>COVID-19 cases (per 100K)</w:t>
              </w:r>
            </w:ins>
          </w:p>
        </w:tc>
        <w:tc>
          <w:tcPr>
            <w:tcW w:w="1890" w:type="dxa"/>
            <w:tcBorders>
              <w:top w:val="nil"/>
              <w:left w:val="single" w:sz="4" w:space="0" w:color="auto"/>
              <w:bottom w:val="nil"/>
              <w:right w:val="single" w:sz="4" w:space="0" w:color="auto"/>
            </w:tcBorders>
            <w:hideMark/>
          </w:tcPr>
          <w:p w14:paraId="24F7C9E8" w14:textId="77777777" w:rsidR="005B363E" w:rsidRPr="005B363E" w:rsidRDefault="005B363E" w:rsidP="00456016">
            <w:pPr>
              <w:jc w:val="right"/>
              <w:rPr>
                <w:ins w:id="536" w:author="Smith, Christopher" w:date="2021-05-18T05:28:00Z"/>
                <w:rFonts w:ascii="Times New Roman" w:hAnsi="Times New Roman" w:cs="Times New Roman"/>
                <w:sz w:val="20"/>
                <w:szCs w:val="20"/>
                <w:rPrChange w:id="537" w:author="Smith, Christopher" w:date="2021-05-18T05:29:00Z">
                  <w:rPr>
                    <w:ins w:id="538" w:author="Smith, Christopher" w:date="2021-05-18T05:28:00Z"/>
                    <w:rFonts w:cs="Times New Roman"/>
                    <w:sz w:val="20"/>
                    <w:szCs w:val="20"/>
                  </w:rPr>
                </w:rPrChange>
              </w:rPr>
            </w:pPr>
            <w:ins w:id="539" w:author="Smith, Christopher" w:date="2021-05-18T05:28:00Z">
              <w:r w:rsidRPr="005B363E">
                <w:rPr>
                  <w:rFonts w:ascii="Times New Roman" w:hAnsi="Times New Roman" w:cs="Times New Roman"/>
                  <w:sz w:val="20"/>
                  <w:szCs w:val="20"/>
                  <w:rPrChange w:id="540" w:author="Smith, Christopher" w:date="2021-05-18T05:29:00Z">
                    <w:rPr>
                      <w:rFonts w:cs="Times New Roman"/>
                      <w:sz w:val="20"/>
                      <w:szCs w:val="20"/>
                    </w:rPr>
                  </w:rPrChange>
                </w:rPr>
                <w:t>175,903 (89.9)</w:t>
              </w:r>
            </w:ins>
          </w:p>
        </w:tc>
        <w:tc>
          <w:tcPr>
            <w:tcW w:w="1985" w:type="dxa"/>
            <w:tcBorders>
              <w:top w:val="nil"/>
              <w:left w:val="single" w:sz="4" w:space="0" w:color="auto"/>
              <w:bottom w:val="nil"/>
              <w:right w:val="single" w:sz="4" w:space="0" w:color="auto"/>
            </w:tcBorders>
            <w:hideMark/>
          </w:tcPr>
          <w:p w14:paraId="51098AFE" w14:textId="77777777" w:rsidR="005B363E" w:rsidRPr="005B363E" w:rsidRDefault="005B363E" w:rsidP="00456016">
            <w:pPr>
              <w:jc w:val="right"/>
              <w:rPr>
                <w:ins w:id="541" w:author="Smith, Christopher" w:date="2021-05-18T05:28:00Z"/>
                <w:rFonts w:ascii="Times New Roman" w:hAnsi="Times New Roman" w:cs="Times New Roman"/>
                <w:sz w:val="20"/>
                <w:szCs w:val="20"/>
                <w:rPrChange w:id="542" w:author="Smith, Christopher" w:date="2021-05-18T05:29:00Z">
                  <w:rPr>
                    <w:ins w:id="543" w:author="Smith, Christopher" w:date="2021-05-18T05:28:00Z"/>
                    <w:rFonts w:cs="Times New Roman"/>
                    <w:sz w:val="20"/>
                    <w:szCs w:val="20"/>
                  </w:rPr>
                </w:rPrChange>
              </w:rPr>
            </w:pPr>
            <w:ins w:id="544" w:author="Smith, Christopher" w:date="2021-05-18T05:28:00Z">
              <w:r w:rsidRPr="005B363E">
                <w:rPr>
                  <w:rFonts w:ascii="Times New Roman" w:hAnsi="Times New Roman" w:cs="Times New Roman"/>
                  <w:sz w:val="20"/>
                  <w:szCs w:val="20"/>
                  <w:rPrChange w:id="545" w:author="Smith, Christopher" w:date="2021-05-18T05:29:00Z">
                    <w:rPr>
                      <w:rFonts w:cs="Times New Roman"/>
                      <w:sz w:val="20"/>
                      <w:szCs w:val="20"/>
                    </w:rPr>
                  </w:rPrChange>
                </w:rPr>
                <w:t>95,462 (118.1)</w:t>
              </w:r>
            </w:ins>
          </w:p>
        </w:tc>
        <w:tc>
          <w:tcPr>
            <w:tcW w:w="1795" w:type="dxa"/>
            <w:tcBorders>
              <w:top w:val="nil"/>
              <w:left w:val="single" w:sz="4" w:space="0" w:color="auto"/>
              <w:bottom w:val="nil"/>
              <w:right w:val="nil"/>
            </w:tcBorders>
            <w:hideMark/>
          </w:tcPr>
          <w:p w14:paraId="76261793" w14:textId="77777777" w:rsidR="005B363E" w:rsidRPr="005B363E" w:rsidRDefault="005B363E" w:rsidP="00456016">
            <w:pPr>
              <w:jc w:val="right"/>
              <w:rPr>
                <w:ins w:id="546" w:author="Smith, Christopher" w:date="2021-05-18T05:28:00Z"/>
                <w:rFonts w:ascii="Times New Roman" w:hAnsi="Times New Roman" w:cs="Times New Roman"/>
                <w:sz w:val="20"/>
                <w:szCs w:val="20"/>
                <w:rPrChange w:id="547" w:author="Smith, Christopher" w:date="2021-05-18T05:29:00Z">
                  <w:rPr>
                    <w:ins w:id="548" w:author="Smith, Christopher" w:date="2021-05-18T05:28:00Z"/>
                    <w:rFonts w:cs="Times New Roman"/>
                    <w:sz w:val="20"/>
                    <w:szCs w:val="20"/>
                  </w:rPr>
                </w:rPrChange>
              </w:rPr>
            </w:pPr>
            <w:ins w:id="549" w:author="Smith, Christopher" w:date="2021-05-18T05:28:00Z">
              <w:r w:rsidRPr="005B363E">
                <w:rPr>
                  <w:rFonts w:ascii="Times New Roman" w:hAnsi="Times New Roman" w:cs="Times New Roman"/>
                  <w:sz w:val="20"/>
                  <w:szCs w:val="20"/>
                  <w:rPrChange w:id="550" w:author="Smith, Christopher" w:date="2021-05-18T05:29:00Z">
                    <w:rPr>
                      <w:rFonts w:cs="Times New Roman"/>
                      <w:sz w:val="20"/>
                      <w:szCs w:val="20"/>
                    </w:rPr>
                  </w:rPrChange>
                </w:rPr>
                <w:t>271,365 (98.2)</w:t>
              </w:r>
            </w:ins>
          </w:p>
        </w:tc>
      </w:tr>
      <w:tr w:rsidR="005B363E" w:rsidRPr="005B363E" w14:paraId="1C7A7615" w14:textId="77777777" w:rsidTr="00456016">
        <w:trPr>
          <w:ins w:id="551" w:author="Smith, Christopher" w:date="2021-05-18T05:28:00Z"/>
        </w:trPr>
        <w:tc>
          <w:tcPr>
            <w:tcW w:w="3780" w:type="dxa"/>
            <w:tcBorders>
              <w:top w:val="nil"/>
              <w:left w:val="nil"/>
              <w:bottom w:val="nil"/>
              <w:right w:val="single" w:sz="4" w:space="0" w:color="auto"/>
            </w:tcBorders>
            <w:hideMark/>
          </w:tcPr>
          <w:p w14:paraId="335DC1FE" w14:textId="77777777" w:rsidR="005B363E" w:rsidRPr="005B363E" w:rsidRDefault="005B363E" w:rsidP="00456016">
            <w:pPr>
              <w:jc w:val="right"/>
              <w:rPr>
                <w:ins w:id="552" w:author="Smith, Christopher" w:date="2021-05-18T05:28:00Z"/>
                <w:rFonts w:ascii="Times New Roman" w:hAnsi="Times New Roman" w:cs="Times New Roman"/>
                <w:i/>
                <w:iCs/>
                <w:sz w:val="20"/>
                <w:szCs w:val="20"/>
                <w:rPrChange w:id="553" w:author="Smith, Christopher" w:date="2021-05-18T05:29:00Z">
                  <w:rPr>
                    <w:ins w:id="554" w:author="Smith, Christopher" w:date="2021-05-18T05:28:00Z"/>
                    <w:rFonts w:cs="Times New Roman"/>
                    <w:i/>
                    <w:iCs/>
                    <w:sz w:val="20"/>
                    <w:szCs w:val="20"/>
                  </w:rPr>
                </w:rPrChange>
              </w:rPr>
            </w:pPr>
            <w:ins w:id="555" w:author="Smith, Christopher" w:date="2021-05-18T05:28:00Z">
              <w:r w:rsidRPr="005B363E">
                <w:rPr>
                  <w:rFonts w:ascii="Times New Roman" w:hAnsi="Times New Roman" w:cs="Times New Roman"/>
                  <w:i/>
                  <w:iCs/>
                  <w:sz w:val="20"/>
                  <w:szCs w:val="20"/>
                  <w:rPrChange w:id="556" w:author="Smith, Christopher" w:date="2021-05-18T05:29:00Z">
                    <w:rPr>
                      <w:rFonts w:cs="Times New Roman"/>
                      <w:i/>
                      <w:iCs/>
                      <w:sz w:val="20"/>
                      <w:szCs w:val="20"/>
                    </w:rPr>
                  </w:rPrChange>
                </w:rPr>
                <w:t>COVID-19 deaths (per 100K)</w:t>
              </w:r>
            </w:ins>
          </w:p>
        </w:tc>
        <w:tc>
          <w:tcPr>
            <w:tcW w:w="1890" w:type="dxa"/>
            <w:tcBorders>
              <w:top w:val="nil"/>
              <w:left w:val="single" w:sz="4" w:space="0" w:color="auto"/>
              <w:bottom w:val="nil"/>
              <w:right w:val="single" w:sz="4" w:space="0" w:color="auto"/>
            </w:tcBorders>
            <w:hideMark/>
          </w:tcPr>
          <w:p w14:paraId="2EE7EF10" w14:textId="77777777" w:rsidR="005B363E" w:rsidRPr="005B363E" w:rsidRDefault="005B363E" w:rsidP="00456016">
            <w:pPr>
              <w:jc w:val="right"/>
              <w:rPr>
                <w:ins w:id="557" w:author="Smith, Christopher" w:date="2021-05-18T05:28:00Z"/>
                <w:rFonts w:ascii="Times New Roman" w:hAnsi="Times New Roman" w:cs="Times New Roman"/>
                <w:sz w:val="20"/>
                <w:szCs w:val="20"/>
                <w:rPrChange w:id="558" w:author="Smith, Christopher" w:date="2021-05-18T05:29:00Z">
                  <w:rPr>
                    <w:ins w:id="559" w:author="Smith, Christopher" w:date="2021-05-18T05:28:00Z"/>
                    <w:rFonts w:cs="Times New Roman"/>
                    <w:sz w:val="20"/>
                    <w:szCs w:val="20"/>
                  </w:rPr>
                </w:rPrChange>
              </w:rPr>
            </w:pPr>
            <w:ins w:id="560" w:author="Smith, Christopher" w:date="2021-05-18T05:28:00Z">
              <w:r w:rsidRPr="005B363E">
                <w:rPr>
                  <w:rFonts w:ascii="Times New Roman" w:hAnsi="Times New Roman" w:cs="Times New Roman"/>
                  <w:sz w:val="20"/>
                  <w:szCs w:val="20"/>
                  <w:rPrChange w:id="561" w:author="Smith, Christopher" w:date="2021-05-18T05:29:00Z">
                    <w:rPr>
                      <w:rFonts w:cs="Times New Roman"/>
                      <w:sz w:val="20"/>
                      <w:szCs w:val="20"/>
                    </w:rPr>
                  </w:rPrChange>
                </w:rPr>
                <w:t>3,308 (1.7)</w:t>
              </w:r>
            </w:ins>
          </w:p>
        </w:tc>
        <w:tc>
          <w:tcPr>
            <w:tcW w:w="1985" w:type="dxa"/>
            <w:tcBorders>
              <w:top w:val="nil"/>
              <w:left w:val="single" w:sz="4" w:space="0" w:color="auto"/>
              <w:bottom w:val="nil"/>
              <w:right w:val="single" w:sz="4" w:space="0" w:color="auto"/>
            </w:tcBorders>
            <w:hideMark/>
          </w:tcPr>
          <w:p w14:paraId="12CAFEB9" w14:textId="77777777" w:rsidR="005B363E" w:rsidRPr="005B363E" w:rsidRDefault="005B363E" w:rsidP="00456016">
            <w:pPr>
              <w:jc w:val="right"/>
              <w:rPr>
                <w:ins w:id="562" w:author="Smith, Christopher" w:date="2021-05-18T05:28:00Z"/>
                <w:rFonts w:ascii="Times New Roman" w:hAnsi="Times New Roman" w:cs="Times New Roman"/>
                <w:sz w:val="20"/>
                <w:szCs w:val="20"/>
                <w:rPrChange w:id="563" w:author="Smith, Christopher" w:date="2021-05-18T05:29:00Z">
                  <w:rPr>
                    <w:ins w:id="564" w:author="Smith, Christopher" w:date="2021-05-18T05:28:00Z"/>
                    <w:rFonts w:cs="Times New Roman"/>
                    <w:sz w:val="20"/>
                    <w:szCs w:val="20"/>
                  </w:rPr>
                </w:rPrChange>
              </w:rPr>
            </w:pPr>
            <w:ins w:id="565" w:author="Smith, Christopher" w:date="2021-05-18T05:28:00Z">
              <w:r w:rsidRPr="005B363E">
                <w:rPr>
                  <w:rFonts w:ascii="Times New Roman" w:hAnsi="Times New Roman" w:cs="Times New Roman"/>
                  <w:sz w:val="20"/>
                  <w:szCs w:val="20"/>
                  <w:rPrChange w:id="566" w:author="Smith, Christopher" w:date="2021-05-18T05:29:00Z">
                    <w:rPr>
                      <w:rFonts w:cs="Times New Roman"/>
                      <w:sz w:val="20"/>
                      <w:szCs w:val="20"/>
                    </w:rPr>
                  </w:rPrChange>
                </w:rPr>
                <w:t>1,945 (2.4)</w:t>
              </w:r>
            </w:ins>
          </w:p>
        </w:tc>
        <w:tc>
          <w:tcPr>
            <w:tcW w:w="1795" w:type="dxa"/>
            <w:tcBorders>
              <w:top w:val="nil"/>
              <w:left w:val="single" w:sz="4" w:space="0" w:color="auto"/>
              <w:bottom w:val="nil"/>
              <w:right w:val="nil"/>
            </w:tcBorders>
            <w:hideMark/>
          </w:tcPr>
          <w:p w14:paraId="109AC4BE" w14:textId="77777777" w:rsidR="005B363E" w:rsidRPr="005B363E" w:rsidRDefault="005B363E" w:rsidP="00456016">
            <w:pPr>
              <w:jc w:val="right"/>
              <w:rPr>
                <w:ins w:id="567" w:author="Smith, Christopher" w:date="2021-05-18T05:28:00Z"/>
                <w:rFonts w:ascii="Times New Roman" w:hAnsi="Times New Roman" w:cs="Times New Roman"/>
                <w:sz w:val="20"/>
                <w:szCs w:val="20"/>
                <w:rPrChange w:id="568" w:author="Smith, Christopher" w:date="2021-05-18T05:29:00Z">
                  <w:rPr>
                    <w:ins w:id="569" w:author="Smith, Christopher" w:date="2021-05-18T05:28:00Z"/>
                    <w:rFonts w:cs="Times New Roman"/>
                    <w:sz w:val="20"/>
                    <w:szCs w:val="20"/>
                  </w:rPr>
                </w:rPrChange>
              </w:rPr>
            </w:pPr>
            <w:ins w:id="570" w:author="Smith, Christopher" w:date="2021-05-18T05:28:00Z">
              <w:r w:rsidRPr="005B363E">
                <w:rPr>
                  <w:rFonts w:ascii="Times New Roman" w:hAnsi="Times New Roman" w:cs="Times New Roman"/>
                  <w:sz w:val="20"/>
                  <w:szCs w:val="20"/>
                  <w:rPrChange w:id="571" w:author="Smith, Christopher" w:date="2021-05-18T05:29:00Z">
                    <w:rPr>
                      <w:rFonts w:cs="Times New Roman"/>
                      <w:sz w:val="20"/>
                      <w:szCs w:val="20"/>
                    </w:rPr>
                  </w:rPrChange>
                </w:rPr>
                <w:t>5,253 (1.9)</w:t>
              </w:r>
            </w:ins>
          </w:p>
        </w:tc>
      </w:tr>
      <w:tr w:rsidR="005B363E" w:rsidRPr="005B363E" w14:paraId="23909090" w14:textId="77777777" w:rsidTr="00456016">
        <w:trPr>
          <w:ins w:id="572" w:author="Smith, Christopher" w:date="2021-05-18T05:28:00Z"/>
        </w:trPr>
        <w:tc>
          <w:tcPr>
            <w:tcW w:w="3780" w:type="dxa"/>
            <w:tcBorders>
              <w:top w:val="nil"/>
              <w:left w:val="nil"/>
              <w:bottom w:val="nil"/>
              <w:right w:val="single" w:sz="4" w:space="0" w:color="auto"/>
            </w:tcBorders>
            <w:hideMark/>
          </w:tcPr>
          <w:p w14:paraId="2110BAEE" w14:textId="77777777" w:rsidR="005B363E" w:rsidRPr="005B363E" w:rsidRDefault="005B363E" w:rsidP="00456016">
            <w:pPr>
              <w:jc w:val="right"/>
              <w:rPr>
                <w:ins w:id="573" w:author="Smith, Christopher" w:date="2021-05-18T05:28:00Z"/>
                <w:rFonts w:ascii="Times New Roman" w:hAnsi="Times New Roman" w:cs="Times New Roman"/>
                <w:i/>
                <w:iCs/>
                <w:sz w:val="20"/>
                <w:szCs w:val="20"/>
                <w:rPrChange w:id="574" w:author="Smith, Christopher" w:date="2021-05-18T05:29:00Z">
                  <w:rPr>
                    <w:ins w:id="575" w:author="Smith, Christopher" w:date="2021-05-18T05:28:00Z"/>
                    <w:rFonts w:cs="Times New Roman"/>
                    <w:i/>
                    <w:iCs/>
                    <w:sz w:val="20"/>
                    <w:szCs w:val="20"/>
                  </w:rPr>
                </w:rPrChange>
              </w:rPr>
            </w:pPr>
            <w:ins w:id="576" w:author="Smith, Christopher" w:date="2021-05-18T05:28:00Z">
              <w:r w:rsidRPr="005B363E">
                <w:rPr>
                  <w:rFonts w:ascii="Times New Roman" w:hAnsi="Times New Roman" w:cs="Times New Roman"/>
                  <w:i/>
                  <w:iCs/>
                  <w:sz w:val="20"/>
                  <w:szCs w:val="20"/>
                  <w:rPrChange w:id="577" w:author="Smith, Christopher" w:date="2021-05-18T05:29:00Z">
                    <w:rPr>
                      <w:rFonts w:cs="Times New Roman"/>
                      <w:i/>
                      <w:iCs/>
                      <w:sz w:val="20"/>
                      <w:szCs w:val="20"/>
                    </w:rPr>
                  </w:rPrChange>
                </w:rPr>
                <w:t>COVID-19 tests (per 100K)</w:t>
              </w:r>
            </w:ins>
          </w:p>
        </w:tc>
        <w:tc>
          <w:tcPr>
            <w:tcW w:w="1890" w:type="dxa"/>
            <w:tcBorders>
              <w:top w:val="nil"/>
              <w:left w:val="single" w:sz="4" w:space="0" w:color="auto"/>
              <w:bottom w:val="nil"/>
              <w:right w:val="single" w:sz="4" w:space="0" w:color="auto"/>
            </w:tcBorders>
            <w:hideMark/>
          </w:tcPr>
          <w:p w14:paraId="19DFF1E3" w14:textId="77777777" w:rsidR="005B363E" w:rsidRPr="005B363E" w:rsidRDefault="005B363E" w:rsidP="00456016">
            <w:pPr>
              <w:jc w:val="right"/>
              <w:rPr>
                <w:ins w:id="578" w:author="Smith, Christopher" w:date="2021-05-18T05:28:00Z"/>
                <w:rFonts w:ascii="Times New Roman" w:hAnsi="Times New Roman" w:cs="Times New Roman"/>
                <w:sz w:val="20"/>
                <w:szCs w:val="20"/>
                <w:rPrChange w:id="579" w:author="Smith, Christopher" w:date="2021-05-18T05:29:00Z">
                  <w:rPr>
                    <w:ins w:id="580" w:author="Smith, Christopher" w:date="2021-05-18T05:28:00Z"/>
                    <w:rFonts w:cs="Times New Roman"/>
                    <w:sz w:val="20"/>
                    <w:szCs w:val="20"/>
                  </w:rPr>
                </w:rPrChange>
              </w:rPr>
            </w:pPr>
            <w:ins w:id="581" w:author="Smith, Christopher" w:date="2021-05-18T05:28:00Z">
              <w:r w:rsidRPr="005B363E">
                <w:rPr>
                  <w:rFonts w:ascii="Times New Roman" w:hAnsi="Times New Roman" w:cs="Times New Roman"/>
                  <w:sz w:val="20"/>
                  <w:szCs w:val="20"/>
                  <w:rPrChange w:id="582" w:author="Smith, Christopher" w:date="2021-05-18T05:29:00Z">
                    <w:rPr>
                      <w:rFonts w:cs="Times New Roman"/>
                      <w:sz w:val="20"/>
                      <w:szCs w:val="20"/>
                    </w:rPr>
                  </w:rPrChange>
                </w:rPr>
                <w:t>2,925,814 (149.6)</w:t>
              </w:r>
            </w:ins>
          </w:p>
        </w:tc>
        <w:tc>
          <w:tcPr>
            <w:tcW w:w="1985" w:type="dxa"/>
            <w:tcBorders>
              <w:top w:val="nil"/>
              <w:left w:val="single" w:sz="4" w:space="0" w:color="auto"/>
              <w:bottom w:val="nil"/>
              <w:right w:val="single" w:sz="4" w:space="0" w:color="auto"/>
            </w:tcBorders>
            <w:hideMark/>
          </w:tcPr>
          <w:p w14:paraId="3F4F587F" w14:textId="77777777" w:rsidR="005B363E" w:rsidRPr="005B363E" w:rsidRDefault="005B363E" w:rsidP="00456016">
            <w:pPr>
              <w:jc w:val="right"/>
              <w:rPr>
                <w:ins w:id="583" w:author="Smith, Christopher" w:date="2021-05-18T05:28:00Z"/>
                <w:rFonts w:ascii="Times New Roman" w:hAnsi="Times New Roman" w:cs="Times New Roman"/>
                <w:sz w:val="20"/>
                <w:szCs w:val="20"/>
                <w:rPrChange w:id="584" w:author="Smith, Christopher" w:date="2021-05-18T05:29:00Z">
                  <w:rPr>
                    <w:ins w:id="585" w:author="Smith, Christopher" w:date="2021-05-18T05:28:00Z"/>
                    <w:rFonts w:cs="Times New Roman"/>
                    <w:sz w:val="20"/>
                    <w:szCs w:val="20"/>
                  </w:rPr>
                </w:rPrChange>
              </w:rPr>
            </w:pPr>
            <w:ins w:id="586" w:author="Smith, Christopher" w:date="2021-05-18T05:28:00Z">
              <w:r w:rsidRPr="005B363E">
                <w:rPr>
                  <w:rFonts w:ascii="Times New Roman" w:hAnsi="Times New Roman" w:cs="Times New Roman"/>
                  <w:sz w:val="20"/>
                  <w:szCs w:val="20"/>
                  <w:rPrChange w:id="587" w:author="Smith, Christopher" w:date="2021-05-18T05:29:00Z">
                    <w:rPr>
                      <w:rFonts w:cs="Times New Roman"/>
                      <w:sz w:val="20"/>
                      <w:szCs w:val="20"/>
                    </w:rPr>
                  </w:rPrChange>
                </w:rPr>
                <w:t>861,002 (106.5)</w:t>
              </w:r>
            </w:ins>
          </w:p>
        </w:tc>
        <w:tc>
          <w:tcPr>
            <w:tcW w:w="1795" w:type="dxa"/>
            <w:tcBorders>
              <w:top w:val="nil"/>
              <w:left w:val="single" w:sz="4" w:space="0" w:color="auto"/>
              <w:bottom w:val="nil"/>
              <w:right w:val="nil"/>
            </w:tcBorders>
            <w:hideMark/>
          </w:tcPr>
          <w:p w14:paraId="6202E178" w14:textId="77777777" w:rsidR="005B363E" w:rsidRPr="005B363E" w:rsidRDefault="005B363E" w:rsidP="00456016">
            <w:pPr>
              <w:jc w:val="right"/>
              <w:rPr>
                <w:ins w:id="588" w:author="Smith, Christopher" w:date="2021-05-18T05:28:00Z"/>
                <w:rFonts w:ascii="Times New Roman" w:hAnsi="Times New Roman" w:cs="Times New Roman"/>
                <w:sz w:val="20"/>
                <w:szCs w:val="20"/>
                <w:rPrChange w:id="589" w:author="Smith, Christopher" w:date="2021-05-18T05:29:00Z">
                  <w:rPr>
                    <w:ins w:id="590" w:author="Smith, Christopher" w:date="2021-05-18T05:28:00Z"/>
                    <w:rFonts w:cs="Times New Roman"/>
                    <w:sz w:val="20"/>
                    <w:szCs w:val="20"/>
                  </w:rPr>
                </w:rPrChange>
              </w:rPr>
            </w:pPr>
            <w:ins w:id="591" w:author="Smith, Christopher" w:date="2021-05-18T05:28:00Z">
              <w:r w:rsidRPr="005B363E">
                <w:rPr>
                  <w:rFonts w:ascii="Times New Roman" w:hAnsi="Times New Roman" w:cs="Times New Roman"/>
                  <w:sz w:val="20"/>
                  <w:szCs w:val="20"/>
                  <w:rPrChange w:id="592" w:author="Smith, Christopher" w:date="2021-05-18T05:29:00Z">
                    <w:rPr>
                      <w:rFonts w:cs="Times New Roman"/>
                      <w:sz w:val="20"/>
                      <w:szCs w:val="20"/>
                    </w:rPr>
                  </w:rPrChange>
                </w:rPr>
                <w:t>3,786,816 (137.0)</w:t>
              </w:r>
            </w:ins>
          </w:p>
        </w:tc>
      </w:tr>
      <w:tr w:rsidR="005B363E" w:rsidRPr="005B363E" w14:paraId="1A32811C" w14:textId="77777777" w:rsidTr="00456016">
        <w:trPr>
          <w:ins w:id="593" w:author="Smith, Christopher" w:date="2021-05-18T05:28:00Z"/>
        </w:trPr>
        <w:tc>
          <w:tcPr>
            <w:tcW w:w="3780" w:type="dxa"/>
            <w:tcBorders>
              <w:top w:val="nil"/>
              <w:left w:val="nil"/>
              <w:bottom w:val="nil"/>
              <w:right w:val="single" w:sz="4" w:space="0" w:color="auto"/>
            </w:tcBorders>
            <w:hideMark/>
          </w:tcPr>
          <w:p w14:paraId="7C06A13A" w14:textId="77777777" w:rsidR="005B363E" w:rsidRPr="005B363E" w:rsidRDefault="005B363E" w:rsidP="00456016">
            <w:pPr>
              <w:jc w:val="right"/>
              <w:rPr>
                <w:ins w:id="594" w:author="Smith, Christopher" w:date="2021-05-18T05:28:00Z"/>
                <w:rFonts w:ascii="Times New Roman" w:hAnsi="Times New Roman" w:cs="Times New Roman"/>
                <w:i/>
                <w:iCs/>
                <w:sz w:val="20"/>
                <w:szCs w:val="20"/>
                <w:rPrChange w:id="595" w:author="Smith, Christopher" w:date="2021-05-18T05:29:00Z">
                  <w:rPr>
                    <w:ins w:id="596" w:author="Smith, Christopher" w:date="2021-05-18T05:28:00Z"/>
                    <w:rFonts w:cs="Times New Roman"/>
                    <w:i/>
                    <w:iCs/>
                    <w:sz w:val="20"/>
                    <w:szCs w:val="20"/>
                  </w:rPr>
                </w:rPrChange>
              </w:rPr>
            </w:pPr>
            <w:ins w:id="597" w:author="Smith, Christopher" w:date="2021-05-18T05:28:00Z">
              <w:r w:rsidRPr="005B363E">
                <w:rPr>
                  <w:rFonts w:ascii="Times New Roman" w:hAnsi="Times New Roman" w:cs="Times New Roman"/>
                  <w:i/>
                  <w:iCs/>
                  <w:sz w:val="20"/>
                  <w:szCs w:val="20"/>
                  <w:rPrChange w:id="598" w:author="Smith, Christopher" w:date="2021-05-18T05:29:00Z">
                    <w:rPr>
                      <w:rFonts w:cs="Times New Roman"/>
                      <w:i/>
                      <w:iCs/>
                      <w:sz w:val="20"/>
                      <w:szCs w:val="20"/>
                    </w:rPr>
                  </w:rPrChange>
                </w:rPr>
                <w:t>Positivity rate</w:t>
              </w:r>
            </w:ins>
          </w:p>
        </w:tc>
        <w:tc>
          <w:tcPr>
            <w:tcW w:w="1890" w:type="dxa"/>
            <w:tcBorders>
              <w:top w:val="nil"/>
              <w:left w:val="single" w:sz="4" w:space="0" w:color="auto"/>
              <w:bottom w:val="nil"/>
              <w:right w:val="single" w:sz="4" w:space="0" w:color="auto"/>
            </w:tcBorders>
            <w:hideMark/>
          </w:tcPr>
          <w:p w14:paraId="256421C3" w14:textId="18CE1BE2" w:rsidR="005B363E" w:rsidRPr="005B363E" w:rsidRDefault="005B363E" w:rsidP="00456016">
            <w:pPr>
              <w:jc w:val="right"/>
              <w:rPr>
                <w:ins w:id="599" w:author="Smith, Christopher" w:date="2021-05-18T05:28:00Z"/>
                <w:rFonts w:ascii="Times New Roman" w:hAnsi="Times New Roman" w:cs="Times New Roman"/>
                <w:sz w:val="20"/>
                <w:szCs w:val="20"/>
                <w:rPrChange w:id="600" w:author="Smith, Christopher" w:date="2021-05-18T05:29:00Z">
                  <w:rPr>
                    <w:ins w:id="601" w:author="Smith, Christopher" w:date="2021-05-18T05:28:00Z"/>
                    <w:rFonts w:cs="Times New Roman"/>
                    <w:sz w:val="20"/>
                    <w:szCs w:val="20"/>
                  </w:rPr>
                </w:rPrChange>
              </w:rPr>
            </w:pPr>
            <w:ins w:id="602" w:author="Smith, Christopher" w:date="2021-05-18T05:28:00Z">
              <w:r w:rsidRPr="005B363E">
                <w:rPr>
                  <w:rFonts w:ascii="Times New Roman" w:hAnsi="Times New Roman" w:cs="Times New Roman"/>
                  <w:sz w:val="20"/>
                  <w:szCs w:val="20"/>
                  <w:rPrChange w:id="603" w:author="Smith, Christopher" w:date="2021-05-18T05:29:00Z">
                    <w:rPr>
                      <w:rFonts w:cs="Times New Roman"/>
                      <w:sz w:val="20"/>
                      <w:szCs w:val="20"/>
                    </w:rPr>
                  </w:rPrChange>
                </w:rPr>
                <w:t>6.0%</w:t>
              </w:r>
            </w:ins>
          </w:p>
        </w:tc>
        <w:tc>
          <w:tcPr>
            <w:tcW w:w="1985" w:type="dxa"/>
            <w:tcBorders>
              <w:top w:val="nil"/>
              <w:left w:val="single" w:sz="4" w:space="0" w:color="auto"/>
              <w:bottom w:val="nil"/>
              <w:right w:val="single" w:sz="4" w:space="0" w:color="auto"/>
            </w:tcBorders>
            <w:hideMark/>
          </w:tcPr>
          <w:p w14:paraId="0D6FFAB4" w14:textId="5C29E5A0" w:rsidR="005B363E" w:rsidRPr="005B363E" w:rsidRDefault="005B363E" w:rsidP="00456016">
            <w:pPr>
              <w:jc w:val="right"/>
              <w:rPr>
                <w:ins w:id="604" w:author="Smith, Christopher" w:date="2021-05-18T05:28:00Z"/>
                <w:rFonts w:ascii="Times New Roman" w:hAnsi="Times New Roman" w:cs="Times New Roman"/>
                <w:sz w:val="20"/>
                <w:szCs w:val="20"/>
                <w:rPrChange w:id="605" w:author="Smith, Christopher" w:date="2021-05-18T05:29:00Z">
                  <w:rPr>
                    <w:ins w:id="606" w:author="Smith, Christopher" w:date="2021-05-18T05:28:00Z"/>
                    <w:rFonts w:cs="Times New Roman"/>
                    <w:sz w:val="20"/>
                    <w:szCs w:val="20"/>
                  </w:rPr>
                </w:rPrChange>
              </w:rPr>
            </w:pPr>
            <w:ins w:id="607" w:author="Smith, Christopher" w:date="2021-05-18T05:28:00Z">
              <w:r w:rsidRPr="005B363E">
                <w:rPr>
                  <w:rFonts w:ascii="Times New Roman" w:hAnsi="Times New Roman" w:cs="Times New Roman"/>
                  <w:sz w:val="20"/>
                  <w:szCs w:val="20"/>
                  <w:rPrChange w:id="608" w:author="Smith, Christopher" w:date="2021-05-18T05:29:00Z">
                    <w:rPr>
                      <w:rFonts w:cs="Times New Roman"/>
                      <w:sz w:val="20"/>
                      <w:szCs w:val="20"/>
                    </w:rPr>
                  </w:rPrChange>
                </w:rPr>
                <w:t>11.</w:t>
              </w:r>
            </w:ins>
            <w:ins w:id="609" w:author="Smith, Christopher" w:date="2021-05-18T05:29:00Z">
              <w:r>
                <w:rPr>
                  <w:rFonts w:ascii="Times New Roman" w:hAnsi="Times New Roman" w:cs="Times New Roman"/>
                  <w:sz w:val="20"/>
                  <w:szCs w:val="20"/>
                </w:rPr>
                <w:t>1</w:t>
              </w:r>
            </w:ins>
            <w:ins w:id="610" w:author="Smith, Christopher" w:date="2021-05-18T05:28:00Z">
              <w:r w:rsidRPr="005B363E">
                <w:rPr>
                  <w:rFonts w:ascii="Times New Roman" w:hAnsi="Times New Roman" w:cs="Times New Roman"/>
                  <w:sz w:val="20"/>
                  <w:szCs w:val="20"/>
                  <w:rPrChange w:id="611" w:author="Smith, Christopher" w:date="2021-05-18T05:29:00Z">
                    <w:rPr>
                      <w:rFonts w:cs="Times New Roman"/>
                      <w:sz w:val="20"/>
                      <w:szCs w:val="20"/>
                    </w:rPr>
                  </w:rPrChange>
                </w:rPr>
                <w:t>%</w:t>
              </w:r>
            </w:ins>
          </w:p>
        </w:tc>
        <w:tc>
          <w:tcPr>
            <w:tcW w:w="1795" w:type="dxa"/>
            <w:tcBorders>
              <w:top w:val="nil"/>
              <w:left w:val="single" w:sz="4" w:space="0" w:color="auto"/>
              <w:bottom w:val="nil"/>
              <w:right w:val="nil"/>
            </w:tcBorders>
            <w:hideMark/>
          </w:tcPr>
          <w:p w14:paraId="1BF17C19" w14:textId="77777777" w:rsidR="005B363E" w:rsidRPr="005B363E" w:rsidRDefault="005B363E" w:rsidP="00456016">
            <w:pPr>
              <w:jc w:val="right"/>
              <w:rPr>
                <w:ins w:id="612" w:author="Smith, Christopher" w:date="2021-05-18T05:28:00Z"/>
                <w:rFonts w:ascii="Times New Roman" w:hAnsi="Times New Roman" w:cs="Times New Roman"/>
                <w:sz w:val="20"/>
                <w:szCs w:val="20"/>
                <w:rPrChange w:id="613" w:author="Smith, Christopher" w:date="2021-05-18T05:29:00Z">
                  <w:rPr>
                    <w:ins w:id="614" w:author="Smith, Christopher" w:date="2021-05-18T05:28:00Z"/>
                    <w:rFonts w:cs="Times New Roman"/>
                    <w:sz w:val="20"/>
                    <w:szCs w:val="20"/>
                  </w:rPr>
                </w:rPrChange>
              </w:rPr>
            </w:pPr>
            <w:ins w:id="615" w:author="Smith, Christopher" w:date="2021-05-18T05:28:00Z">
              <w:r w:rsidRPr="005B363E">
                <w:rPr>
                  <w:rFonts w:ascii="Times New Roman" w:hAnsi="Times New Roman" w:cs="Times New Roman"/>
                  <w:sz w:val="20"/>
                  <w:szCs w:val="20"/>
                  <w:rPrChange w:id="616" w:author="Smith, Christopher" w:date="2021-05-18T05:29:00Z">
                    <w:rPr>
                      <w:rFonts w:cs="Times New Roman"/>
                      <w:sz w:val="20"/>
                      <w:szCs w:val="20"/>
                    </w:rPr>
                  </w:rPrChange>
                </w:rPr>
                <w:t>7.2%</w:t>
              </w:r>
            </w:ins>
          </w:p>
        </w:tc>
      </w:tr>
      <w:tr w:rsidR="005B363E" w:rsidRPr="005B363E" w14:paraId="24D30636" w14:textId="77777777" w:rsidTr="00456016">
        <w:trPr>
          <w:ins w:id="617" w:author="Smith, Christopher" w:date="2021-05-18T05:28:00Z"/>
        </w:trPr>
        <w:tc>
          <w:tcPr>
            <w:tcW w:w="3780" w:type="dxa"/>
            <w:tcBorders>
              <w:top w:val="nil"/>
              <w:left w:val="nil"/>
              <w:bottom w:val="nil"/>
              <w:right w:val="single" w:sz="4" w:space="0" w:color="auto"/>
            </w:tcBorders>
            <w:hideMark/>
          </w:tcPr>
          <w:p w14:paraId="1E8FC13A" w14:textId="77777777" w:rsidR="005B363E" w:rsidRPr="005B363E" w:rsidRDefault="005B363E" w:rsidP="00456016">
            <w:pPr>
              <w:jc w:val="right"/>
              <w:rPr>
                <w:ins w:id="618" w:author="Smith, Christopher" w:date="2021-05-18T05:28:00Z"/>
                <w:rFonts w:ascii="Times New Roman" w:hAnsi="Times New Roman" w:cs="Times New Roman"/>
                <w:i/>
                <w:iCs/>
                <w:sz w:val="20"/>
                <w:szCs w:val="20"/>
                <w:rPrChange w:id="619" w:author="Smith, Christopher" w:date="2021-05-18T05:29:00Z">
                  <w:rPr>
                    <w:ins w:id="620" w:author="Smith, Christopher" w:date="2021-05-18T05:28:00Z"/>
                    <w:rFonts w:cs="Times New Roman"/>
                    <w:i/>
                    <w:iCs/>
                    <w:sz w:val="20"/>
                    <w:szCs w:val="20"/>
                  </w:rPr>
                </w:rPrChange>
              </w:rPr>
            </w:pPr>
            <w:ins w:id="621" w:author="Smith, Christopher" w:date="2021-05-18T05:28:00Z">
              <w:r w:rsidRPr="005B363E">
                <w:rPr>
                  <w:rFonts w:ascii="Times New Roman" w:hAnsi="Times New Roman" w:cs="Times New Roman"/>
                  <w:i/>
                  <w:iCs/>
                  <w:sz w:val="20"/>
                  <w:szCs w:val="20"/>
                  <w:rPrChange w:id="622" w:author="Smith, Christopher" w:date="2021-05-18T05:29:00Z">
                    <w:rPr>
                      <w:rFonts w:cs="Times New Roman"/>
                      <w:i/>
                      <w:iCs/>
                      <w:sz w:val="20"/>
                      <w:szCs w:val="20"/>
                    </w:rPr>
                  </w:rPrChange>
                </w:rPr>
                <w:t>Mean CCVI</w:t>
              </w:r>
            </w:ins>
          </w:p>
        </w:tc>
        <w:tc>
          <w:tcPr>
            <w:tcW w:w="1890" w:type="dxa"/>
            <w:tcBorders>
              <w:top w:val="nil"/>
              <w:left w:val="single" w:sz="4" w:space="0" w:color="auto"/>
              <w:bottom w:val="nil"/>
              <w:right w:val="single" w:sz="4" w:space="0" w:color="auto"/>
            </w:tcBorders>
            <w:hideMark/>
          </w:tcPr>
          <w:p w14:paraId="0BF48E70" w14:textId="172ADF3D" w:rsidR="005B363E" w:rsidRPr="005B363E" w:rsidRDefault="005B363E" w:rsidP="00456016">
            <w:pPr>
              <w:jc w:val="right"/>
              <w:rPr>
                <w:ins w:id="623" w:author="Smith, Christopher" w:date="2021-05-18T05:28:00Z"/>
                <w:rFonts w:ascii="Times New Roman" w:hAnsi="Times New Roman" w:cs="Times New Roman"/>
                <w:sz w:val="20"/>
                <w:szCs w:val="20"/>
                <w:rPrChange w:id="624" w:author="Smith, Christopher" w:date="2021-05-18T05:29:00Z">
                  <w:rPr>
                    <w:ins w:id="625" w:author="Smith, Christopher" w:date="2021-05-18T05:28:00Z"/>
                    <w:rFonts w:cs="Times New Roman"/>
                    <w:sz w:val="20"/>
                    <w:szCs w:val="20"/>
                  </w:rPr>
                </w:rPrChange>
              </w:rPr>
            </w:pPr>
            <w:ins w:id="626" w:author="Smith, Christopher" w:date="2021-05-18T05:28:00Z">
              <w:r w:rsidRPr="005B363E">
                <w:rPr>
                  <w:rFonts w:ascii="Times New Roman" w:hAnsi="Times New Roman" w:cs="Times New Roman"/>
                  <w:sz w:val="20"/>
                  <w:szCs w:val="20"/>
                  <w:rPrChange w:id="627" w:author="Smith, Christopher" w:date="2021-05-18T05:29:00Z">
                    <w:rPr>
                      <w:rFonts w:cs="Times New Roman"/>
                      <w:sz w:val="20"/>
                      <w:szCs w:val="20"/>
                    </w:rPr>
                  </w:rPrChange>
                </w:rPr>
                <w:t>28.</w:t>
              </w:r>
            </w:ins>
            <w:ins w:id="628" w:author="Smith, Christopher" w:date="2021-05-18T05:29:00Z">
              <w:r>
                <w:rPr>
                  <w:rFonts w:ascii="Times New Roman" w:hAnsi="Times New Roman" w:cs="Times New Roman"/>
                  <w:sz w:val="20"/>
                  <w:szCs w:val="20"/>
                </w:rPr>
                <w:t>8</w:t>
              </w:r>
            </w:ins>
          </w:p>
        </w:tc>
        <w:tc>
          <w:tcPr>
            <w:tcW w:w="1985" w:type="dxa"/>
            <w:tcBorders>
              <w:top w:val="nil"/>
              <w:left w:val="single" w:sz="4" w:space="0" w:color="auto"/>
              <w:bottom w:val="nil"/>
              <w:right w:val="single" w:sz="4" w:space="0" w:color="auto"/>
            </w:tcBorders>
            <w:hideMark/>
          </w:tcPr>
          <w:p w14:paraId="4009134A" w14:textId="62C2F0BD" w:rsidR="005B363E" w:rsidRPr="005B363E" w:rsidRDefault="005B363E" w:rsidP="00456016">
            <w:pPr>
              <w:jc w:val="right"/>
              <w:rPr>
                <w:ins w:id="629" w:author="Smith, Christopher" w:date="2021-05-18T05:28:00Z"/>
                <w:rFonts w:ascii="Times New Roman" w:hAnsi="Times New Roman" w:cs="Times New Roman"/>
                <w:sz w:val="20"/>
                <w:szCs w:val="20"/>
                <w:rPrChange w:id="630" w:author="Smith, Christopher" w:date="2021-05-18T05:29:00Z">
                  <w:rPr>
                    <w:ins w:id="631" w:author="Smith, Christopher" w:date="2021-05-18T05:28:00Z"/>
                    <w:rFonts w:cs="Times New Roman"/>
                    <w:sz w:val="20"/>
                    <w:szCs w:val="20"/>
                  </w:rPr>
                </w:rPrChange>
              </w:rPr>
            </w:pPr>
            <w:ins w:id="632" w:author="Smith, Christopher" w:date="2021-05-18T05:28:00Z">
              <w:r w:rsidRPr="005B363E">
                <w:rPr>
                  <w:rFonts w:ascii="Times New Roman" w:hAnsi="Times New Roman" w:cs="Times New Roman"/>
                  <w:sz w:val="20"/>
                  <w:szCs w:val="20"/>
                  <w:rPrChange w:id="633" w:author="Smith, Christopher" w:date="2021-05-18T05:29:00Z">
                    <w:rPr>
                      <w:rFonts w:cs="Times New Roman"/>
                      <w:sz w:val="20"/>
                      <w:szCs w:val="20"/>
                    </w:rPr>
                  </w:rPrChange>
                </w:rPr>
                <w:t>52.6</w:t>
              </w:r>
            </w:ins>
          </w:p>
        </w:tc>
        <w:tc>
          <w:tcPr>
            <w:tcW w:w="1795" w:type="dxa"/>
            <w:tcBorders>
              <w:top w:val="nil"/>
              <w:left w:val="single" w:sz="4" w:space="0" w:color="auto"/>
              <w:bottom w:val="nil"/>
              <w:right w:val="nil"/>
            </w:tcBorders>
            <w:hideMark/>
          </w:tcPr>
          <w:p w14:paraId="3735C4FE" w14:textId="6B9A6ABC" w:rsidR="005B363E" w:rsidRPr="005B363E" w:rsidRDefault="005B363E" w:rsidP="00456016">
            <w:pPr>
              <w:jc w:val="right"/>
              <w:rPr>
                <w:ins w:id="634" w:author="Smith, Christopher" w:date="2021-05-18T05:28:00Z"/>
                <w:rFonts w:ascii="Times New Roman" w:hAnsi="Times New Roman" w:cs="Times New Roman"/>
                <w:sz w:val="20"/>
                <w:szCs w:val="20"/>
                <w:rPrChange w:id="635" w:author="Smith, Christopher" w:date="2021-05-18T05:29:00Z">
                  <w:rPr>
                    <w:ins w:id="636" w:author="Smith, Christopher" w:date="2021-05-18T05:28:00Z"/>
                    <w:rFonts w:cs="Times New Roman"/>
                    <w:sz w:val="20"/>
                    <w:szCs w:val="20"/>
                  </w:rPr>
                </w:rPrChange>
              </w:rPr>
            </w:pPr>
            <w:ins w:id="637" w:author="Smith, Christopher" w:date="2021-05-18T05:28:00Z">
              <w:r w:rsidRPr="005B363E">
                <w:rPr>
                  <w:rFonts w:ascii="Times New Roman" w:hAnsi="Times New Roman" w:cs="Times New Roman"/>
                  <w:sz w:val="20"/>
                  <w:szCs w:val="20"/>
                  <w:rPrChange w:id="638" w:author="Smith, Christopher" w:date="2021-05-18T05:29:00Z">
                    <w:rPr>
                      <w:rFonts w:cs="Times New Roman"/>
                      <w:sz w:val="20"/>
                      <w:szCs w:val="20"/>
                    </w:rPr>
                  </w:rPrChange>
                </w:rPr>
                <w:t>35.7</w:t>
              </w:r>
            </w:ins>
          </w:p>
        </w:tc>
      </w:tr>
      <w:tr w:rsidR="005B363E" w:rsidRPr="005B363E" w14:paraId="1C34C2B3" w14:textId="77777777" w:rsidTr="00456016">
        <w:trPr>
          <w:ins w:id="639" w:author="Smith, Christopher" w:date="2021-05-18T05:28:00Z"/>
        </w:trPr>
        <w:tc>
          <w:tcPr>
            <w:tcW w:w="3780" w:type="dxa"/>
            <w:tcBorders>
              <w:top w:val="nil"/>
              <w:left w:val="nil"/>
              <w:bottom w:val="nil"/>
              <w:right w:val="single" w:sz="4" w:space="0" w:color="auto"/>
            </w:tcBorders>
          </w:tcPr>
          <w:p w14:paraId="4EA21976" w14:textId="77777777" w:rsidR="005B363E" w:rsidRPr="005B363E" w:rsidRDefault="005B363E" w:rsidP="00456016">
            <w:pPr>
              <w:jc w:val="right"/>
              <w:rPr>
                <w:ins w:id="640" w:author="Smith, Christopher" w:date="2021-05-18T05:28:00Z"/>
                <w:rFonts w:ascii="Times New Roman" w:hAnsi="Times New Roman" w:cs="Times New Roman"/>
                <w:i/>
                <w:iCs/>
                <w:sz w:val="20"/>
                <w:szCs w:val="20"/>
                <w:rPrChange w:id="641" w:author="Smith, Christopher" w:date="2021-05-18T05:29:00Z">
                  <w:rPr>
                    <w:ins w:id="642" w:author="Smith, Christopher" w:date="2021-05-18T05:28:00Z"/>
                    <w:rFonts w:cs="Times New Roman"/>
                    <w:i/>
                    <w:iCs/>
                    <w:sz w:val="20"/>
                    <w:szCs w:val="20"/>
                  </w:rPr>
                </w:rPrChange>
              </w:rPr>
            </w:pPr>
          </w:p>
        </w:tc>
        <w:tc>
          <w:tcPr>
            <w:tcW w:w="1890" w:type="dxa"/>
            <w:tcBorders>
              <w:top w:val="nil"/>
              <w:left w:val="single" w:sz="4" w:space="0" w:color="auto"/>
              <w:bottom w:val="nil"/>
              <w:right w:val="single" w:sz="4" w:space="0" w:color="auto"/>
            </w:tcBorders>
          </w:tcPr>
          <w:p w14:paraId="3BB7A786" w14:textId="77777777" w:rsidR="005B363E" w:rsidRPr="005B363E" w:rsidRDefault="005B363E" w:rsidP="00456016">
            <w:pPr>
              <w:jc w:val="right"/>
              <w:rPr>
                <w:ins w:id="643" w:author="Smith, Christopher" w:date="2021-05-18T05:28:00Z"/>
                <w:rFonts w:ascii="Times New Roman" w:hAnsi="Times New Roman" w:cs="Times New Roman"/>
                <w:sz w:val="20"/>
                <w:szCs w:val="20"/>
                <w:rPrChange w:id="644" w:author="Smith, Christopher" w:date="2021-05-18T05:29:00Z">
                  <w:rPr>
                    <w:ins w:id="645" w:author="Smith, Christopher" w:date="2021-05-18T05:28:00Z"/>
                    <w:rFonts w:cs="Times New Roman"/>
                    <w:sz w:val="20"/>
                    <w:szCs w:val="20"/>
                  </w:rPr>
                </w:rPrChange>
              </w:rPr>
            </w:pPr>
          </w:p>
        </w:tc>
        <w:tc>
          <w:tcPr>
            <w:tcW w:w="1985" w:type="dxa"/>
            <w:tcBorders>
              <w:top w:val="nil"/>
              <w:left w:val="single" w:sz="4" w:space="0" w:color="auto"/>
              <w:bottom w:val="nil"/>
              <w:right w:val="single" w:sz="4" w:space="0" w:color="auto"/>
            </w:tcBorders>
          </w:tcPr>
          <w:p w14:paraId="0FA2897D" w14:textId="77777777" w:rsidR="005B363E" w:rsidRPr="005B363E" w:rsidRDefault="005B363E" w:rsidP="00456016">
            <w:pPr>
              <w:jc w:val="right"/>
              <w:rPr>
                <w:ins w:id="646" w:author="Smith, Christopher" w:date="2021-05-18T05:28:00Z"/>
                <w:rFonts w:ascii="Times New Roman" w:hAnsi="Times New Roman" w:cs="Times New Roman"/>
                <w:sz w:val="20"/>
                <w:szCs w:val="20"/>
                <w:rPrChange w:id="647" w:author="Smith, Christopher" w:date="2021-05-18T05:29:00Z">
                  <w:rPr>
                    <w:ins w:id="648" w:author="Smith, Christopher" w:date="2021-05-18T05:28:00Z"/>
                    <w:rFonts w:cs="Times New Roman"/>
                    <w:sz w:val="20"/>
                    <w:szCs w:val="20"/>
                  </w:rPr>
                </w:rPrChange>
              </w:rPr>
            </w:pPr>
          </w:p>
        </w:tc>
        <w:tc>
          <w:tcPr>
            <w:tcW w:w="1795" w:type="dxa"/>
            <w:tcBorders>
              <w:top w:val="nil"/>
              <w:left w:val="single" w:sz="4" w:space="0" w:color="auto"/>
              <w:bottom w:val="nil"/>
              <w:right w:val="nil"/>
            </w:tcBorders>
          </w:tcPr>
          <w:p w14:paraId="698130A9" w14:textId="77777777" w:rsidR="005B363E" w:rsidRPr="005B363E" w:rsidRDefault="005B363E" w:rsidP="00456016">
            <w:pPr>
              <w:jc w:val="right"/>
              <w:rPr>
                <w:ins w:id="649" w:author="Smith, Christopher" w:date="2021-05-18T05:28:00Z"/>
                <w:rFonts w:ascii="Times New Roman" w:hAnsi="Times New Roman" w:cs="Times New Roman"/>
                <w:sz w:val="20"/>
                <w:szCs w:val="20"/>
                <w:rPrChange w:id="650" w:author="Smith, Christopher" w:date="2021-05-18T05:29:00Z">
                  <w:rPr>
                    <w:ins w:id="651" w:author="Smith, Christopher" w:date="2021-05-18T05:28:00Z"/>
                    <w:rFonts w:cs="Times New Roman"/>
                    <w:sz w:val="20"/>
                    <w:szCs w:val="20"/>
                  </w:rPr>
                </w:rPrChange>
              </w:rPr>
            </w:pPr>
          </w:p>
        </w:tc>
      </w:tr>
      <w:tr w:rsidR="005B363E" w:rsidRPr="005B363E" w14:paraId="200C42C6" w14:textId="77777777" w:rsidTr="00456016">
        <w:trPr>
          <w:ins w:id="652" w:author="Smith, Christopher" w:date="2021-05-18T05:28:00Z"/>
        </w:trPr>
        <w:tc>
          <w:tcPr>
            <w:tcW w:w="3780" w:type="dxa"/>
            <w:tcBorders>
              <w:top w:val="nil"/>
              <w:left w:val="nil"/>
              <w:bottom w:val="nil"/>
              <w:right w:val="single" w:sz="4" w:space="0" w:color="auto"/>
            </w:tcBorders>
            <w:hideMark/>
          </w:tcPr>
          <w:p w14:paraId="2F1E17CF" w14:textId="77777777" w:rsidR="005B363E" w:rsidRPr="005B363E" w:rsidRDefault="005B363E" w:rsidP="00456016">
            <w:pPr>
              <w:jc w:val="right"/>
              <w:rPr>
                <w:ins w:id="653" w:author="Smith, Christopher" w:date="2021-05-18T05:28:00Z"/>
                <w:rFonts w:ascii="Times New Roman" w:hAnsi="Times New Roman" w:cs="Times New Roman"/>
                <w:i/>
                <w:iCs/>
                <w:sz w:val="20"/>
                <w:szCs w:val="20"/>
                <w:rPrChange w:id="654" w:author="Smith, Christopher" w:date="2021-05-18T05:29:00Z">
                  <w:rPr>
                    <w:ins w:id="655" w:author="Smith, Christopher" w:date="2021-05-18T05:28:00Z"/>
                    <w:rFonts w:cs="Times New Roman"/>
                    <w:i/>
                    <w:iCs/>
                    <w:sz w:val="20"/>
                    <w:szCs w:val="20"/>
                  </w:rPr>
                </w:rPrChange>
              </w:rPr>
            </w:pPr>
            <w:ins w:id="656" w:author="Smith, Christopher" w:date="2021-05-18T05:28:00Z">
              <w:r w:rsidRPr="005B363E">
                <w:rPr>
                  <w:rFonts w:ascii="Times New Roman" w:hAnsi="Times New Roman" w:cs="Times New Roman"/>
                  <w:i/>
                  <w:iCs/>
                  <w:sz w:val="20"/>
                  <w:szCs w:val="20"/>
                  <w:rPrChange w:id="657" w:author="Smith, Christopher" w:date="2021-05-18T05:29:00Z">
                    <w:rPr>
                      <w:rFonts w:cs="Times New Roman"/>
                      <w:i/>
                      <w:iCs/>
                      <w:sz w:val="20"/>
                      <w:szCs w:val="20"/>
                    </w:rPr>
                  </w:rPrChange>
                </w:rPr>
                <w:t>First COVID-19 vaccine dose</w:t>
              </w:r>
            </w:ins>
          </w:p>
        </w:tc>
        <w:tc>
          <w:tcPr>
            <w:tcW w:w="1890" w:type="dxa"/>
            <w:tcBorders>
              <w:top w:val="nil"/>
              <w:left w:val="single" w:sz="4" w:space="0" w:color="auto"/>
              <w:bottom w:val="nil"/>
              <w:right w:val="single" w:sz="4" w:space="0" w:color="auto"/>
            </w:tcBorders>
            <w:hideMark/>
          </w:tcPr>
          <w:p w14:paraId="30841E51" w14:textId="77777777" w:rsidR="005B363E" w:rsidRPr="005B363E" w:rsidRDefault="005B363E" w:rsidP="00456016">
            <w:pPr>
              <w:jc w:val="right"/>
              <w:rPr>
                <w:ins w:id="658" w:author="Smith, Christopher" w:date="2021-05-18T05:28:00Z"/>
                <w:rFonts w:ascii="Times New Roman" w:hAnsi="Times New Roman" w:cs="Times New Roman"/>
                <w:sz w:val="20"/>
                <w:szCs w:val="20"/>
                <w:rPrChange w:id="659" w:author="Smith, Christopher" w:date="2021-05-18T05:29:00Z">
                  <w:rPr>
                    <w:ins w:id="660" w:author="Smith, Christopher" w:date="2021-05-18T05:28:00Z"/>
                    <w:rFonts w:cs="Times New Roman"/>
                    <w:sz w:val="20"/>
                    <w:szCs w:val="20"/>
                  </w:rPr>
                </w:rPrChange>
              </w:rPr>
            </w:pPr>
            <w:ins w:id="661" w:author="Smith, Christopher" w:date="2021-05-18T05:28:00Z">
              <w:r w:rsidRPr="005B363E">
                <w:rPr>
                  <w:rFonts w:ascii="Times New Roman" w:hAnsi="Times New Roman" w:cs="Times New Roman"/>
                  <w:sz w:val="20"/>
                  <w:szCs w:val="20"/>
                  <w:rPrChange w:id="662" w:author="Smith, Christopher" w:date="2021-05-18T05:29:00Z">
                    <w:rPr>
                      <w:rFonts w:cs="Times New Roman"/>
                      <w:sz w:val="20"/>
                      <w:szCs w:val="20"/>
                    </w:rPr>
                  </w:rPrChange>
                </w:rPr>
                <w:t>924,146 (58.2)</w:t>
              </w:r>
            </w:ins>
          </w:p>
        </w:tc>
        <w:tc>
          <w:tcPr>
            <w:tcW w:w="1985" w:type="dxa"/>
            <w:tcBorders>
              <w:top w:val="nil"/>
              <w:left w:val="single" w:sz="4" w:space="0" w:color="auto"/>
              <w:bottom w:val="nil"/>
              <w:right w:val="single" w:sz="4" w:space="0" w:color="auto"/>
            </w:tcBorders>
            <w:hideMark/>
          </w:tcPr>
          <w:p w14:paraId="578BD327" w14:textId="77777777" w:rsidR="005B363E" w:rsidRPr="005B363E" w:rsidRDefault="005B363E" w:rsidP="00456016">
            <w:pPr>
              <w:jc w:val="right"/>
              <w:rPr>
                <w:ins w:id="663" w:author="Smith, Christopher" w:date="2021-05-18T05:28:00Z"/>
                <w:rFonts w:ascii="Times New Roman" w:hAnsi="Times New Roman" w:cs="Times New Roman"/>
                <w:sz w:val="20"/>
                <w:szCs w:val="20"/>
                <w:rPrChange w:id="664" w:author="Smith, Christopher" w:date="2021-05-18T05:29:00Z">
                  <w:rPr>
                    <w:ins w:id="665" w:author="Smith, Christopher" w:date="2021-05-18T05:28:00Z"/>
                    <w:rFonts w:cs="Times New Roman"/>
                    <w:sz w:val="20"/>
                    <w:szCs w:val="20"/>
                  </w:rPr>
                </w:rPrChange>
              </w:rPr>
            </w:pPr>
            <w:ins w:id="666" w:author="Smith, Christopher" w:date="2021-05-18T05:28:00Z">
              <w:r w:rsidRPr="005B363E">
                <w:rPr>
                  <w:rFonts w:ascii="Times New Roman" w:hAnsi="Times New Roman" w:cs="Times New Roman"/>
                  <w:sz w:val="20"/>
                  <w:szCs w:val="20"/>
                  <w:rPrChange w:id="667" w:author="Smith, Christopher" w:date="2021-05-18T05:29:00Z">
                    <w:rPr>
                      <w:rFonts w:cs="Times New Roman"/>
                      <w:sz w:val="20"/>
                      <w:szCs w:val="20"/>
                    </w:rPr>
                  </w:rPrChange>
                </w:rPr>
                <w:t>286,275 (48.0)</w:t>
              </w:r>
            </w:ins>
          </w:p>
        </w:tc>
        <w:tc>
          <w:tcPr>
            <w:tcW w:w="1795" w:type="dxa"/>
            <w:tcBorders>
              <w:top w:val="nil"/>
              <w:left w:val="single" w:sz="4" w:space="0" w:color="auto"/>
              <w:bottom w:val="nil"/>
              <w:right w:val="nil"/>
            </w:tcBorders>
            <w:hideMark/>
          </w:tcPr>
          <w:p w14:paraId="2A30752F" w14:textId="77777777" w:rsidR="005B363E" w:rsidRPr="005B363E" w:rsidRDefault="005B363E" w:rsidP="00456016">
            <w:pPr>
              <w:jc w:val="right"/>
              <w:rPr>
                <w:ins w:id="668" w:author="Smith, Christopher" w:date="2021-05-18T05:28:00Z"/>
                <w:rFonts w:ascii="Times New Roman" w:hAnsi="Times New Roman" w:cs="Times New Roman"/>
                <w:sz w:val="20"/>
                <w:szCs w:val="20"/>
                <w:rPrChange w:id="669" w:author="Smith, Christopher" w:date="2021-05-18T05:29:00Z">
                  <w:rPr>
                    <w:ins w:id="670" w:author="Smith, Christopher" w:date="2021-05-18T05:28:00Z"/>
                    <w:rFonts w:cs="Times New Roman"/>
                    <w:sz w:val="20"/>
                    <w:szCs w:val="20"/>
                  </w:rPr>
                </w:rPrChange>
              </w:rPr>
            </w:pPr>
            <w:ins w:id="671" w:author="Smith, Christopher" w:date="2021-05-18T05:28:00Z">
              <w:r w:rsidRPr="005B363E">
                <w:rPr>
                  <w:rFonts w:ascii="Times New Roman" w:hAnsi="Times New Roman" w:cs="Times New Roman"/>
                  <w:sz w:val="20"/>
                  <w:szCs w:val="20"/>
                  <w:rPrChange w:id="672" w:author="Smith, Christopher" w:date="2021-05-18T05:29:00Z">
                    <w:rPr>
                      <w:rFonts w:cs="Times New Roman"/>
                      <w:sz w:val="20"/>
                      <w:szCs w:val="20"/>
                    </w:rPr>
                  </w:rPrChange>
                </w:rPr>
                <w:t>1,210,421 (55.4)</w:t>
              </w:r>
            </w:ins>
          </w:p>
        </w:tc>
      </w:tr>
      <w:tr w:rsidR="005B363E" w:rsidRPr="005B363E" w14:paraId="2F619385" w14:textId="77777777" w:rsidTr="00456016">
        <w:trPr>
          <w:ins w:id="673" w:author="Smith, Christopher" w:date="2021-05-18T05:28:00Z"/>
        </w:trPr>
        <w:tc>
          <w:tcPr>
            <w:tcW w:w="3780" w:type="dxa"/>
            <w:tcBorders>
              <w:top w:val="nil"/>
              <w:left w:val="nil"/>
              <w:bottom w:val="single" w:sz="4" w:space="0" w:color="auto"/>
              <w:right w:val="single" w:sz="4" w:space="0" w:color="auto"/>
            </w:tcBorders>
            <w:hideMark/>
          </w:tcPr>
          <w:p w14:paraId="116A7056" w14:textId="77777777" w:rsidR="005B363E" w:rsidRPr="005B363E" w:rsidRDefault="005B363E" w:rsidP="00456016">
            <w:pPr>
              <w:jc w:val="right"/>
              <w:rPr>
                <w:ins w:id="674" w:author="Smith, Christopher" w:date="2021-05-18T05:28:00Z"/>
                <w:rFonts w:ascii="Times New Roman" w:hAnsi="Times New Roman" w:cs="Times New Roman"/>
                <w:i/>
                <w:iCs/>
                <w:sz w:val="20"/>
                <w:szCs w:val="20"/>
                <w:rPrChange w:id="675" w:author="Smith, Christopher" w:date="2021-05-18T05:29:00Z">
                  <w:rPr>
                    <w:ins w:id="676" w:author="Smith, Christopher" w:date="2021-05-18T05:28:00Z"/>
                    <w:rFonts w:cs="Times New Roman"/>
                    <w:i/>
                    <w:iCs/>
                    <w:sz w:val="20"/>
                    <w:szCs w:val="20"/>
                  </w:rPr>
                </w:rPrChange>
              </w:rPr>
            </w:pPr>
            <w:ins w:id="677" w:author="Smith, Christopher" w:date="2021-05-18T05:28:00Z">
              <w:r w:rsidRPr="005B363E">
                <w:rPr>
                  <w:rFonts w:ascii="Times New Roman" w:hAnsi="Times New Roman" w:cs="Times New Roman"/>
                  <w:i/>
                  <w:iCs/>
                  <w:sz w:val="20"/>
                  <w:szCs w:val="20"/>
                  <w:rPrChange w:id="678" w:author="Smith, Christopher" w:date="2021-05-18T05:29:00Z">
                    <w:rPr>
                      <w:rFonts w:cs="Times New Roman"/>
                      <w:i/>
                      <w:iCs/>
                      <w:sz w:val="20"/>
                      <w:szCs w:val="20"/>
                    </w:rPr>
                  </w:rPrChange>
                </w:rPr>
                <w:t>Completed COVID-19 vaccine series</w:t>
              </w:r>
            </w:ins>
          </w:p>
        </w:tc>
        <w:tc>
          <w:tcPr>
            <w:tcW w:w="1890" w:type="dxa"/>
            <w:tcBorders>
              <w:top w:val="nil"/>
              <w:left w:val="single" w:sz="4" w:space="0" w:color="auto"/>
              <w:bottom w:val="single" w:sz="4" w:space="0" w:color="auto"/>
              <w:right w:val="single" w:sz="4" w:space="0" w:color="auto"/>
            </w:tcBorders>
            <w:hideMark/>
          </w:tcPr>
          <w:p w14:paraId="3B6454E1" w14:textId="77777777" w:rsidR="005B363E" w:rsidRPr="005B363E" w:rsidRDefault="005B363E" w:rsidP="00456016">
            <w:pPr>
              <w:jc w:val="right"/>
              <w:rPr>
                <w:ins w:id="679" w:author="Smith, Christopher" w:date="2021-05-18T05:28:00Z"/>
                <w:rFonts w:ascii="Times New Roman" w:hAnsi="Times New Roman" w:cs="Times New Roman"/>
                <w:sz w:val="20"/>
                <w:szCs w:val="20"/>
                <w:rPrChange w:id="680" w:author="Smith, Christopher" w:date="2021-05-18T05:29:00Z">
                  <w:rPr>
                    <w:ins w:id="681" w:author="Smith, Christopher" w:date="2021-05-18T05:28:00Z"/>
                    <w:rFonts w:cs="Times New Roman"/>
                    <w:sz w:val="20"/>
                    <w:szCs w:val="20"/>
                  </w:rPr>
                </w:rPrChange>
              </w:rPr>
            </w:pPr>
            <w:ins w:id="682" w:author="Smith, Christopher" w:date="2021-05-18T05:28:00Z">
              <w:r w:rsidRPr="005B363E">
                <w:rPr>
                  <w:rFonts w:ascii="Times New Roman" w:hAnsi="Times New Roman" w:cs="Times New Roman"/>
                  <w:sz w:val="20"/>
                  <w:szCs w:val="20"/>
                  <w:rPrChange w:id="683" w:author="Smith, Christopher" w:date="2021-05-18T05:29:00Z">
                    <w:rPr>
                      <w:rFonts w:cs="Times New Roman"/>
                      <w:sz w:val="20"/>
                      <w:szCs w:val="20"/>
                    </w:rPr>
                  </w:rPrChange>
                </w:rPr>
                <w:t>650,283 (40.9)</w:t>
              </w:r>
            </w:ins>
          </w:p>
        </w:tc>
        <w:tc>
          <w:tcPr>
            <w:tcW w:w="1985" w:type="dxa"/>
            <w:tcBorders>
              <w:top w:val="nil"/>
              <w:left w:val="single" w:sz="4" w:space="0" w:color="auto"/>
              <w:bottom w:val="single" w:sz="4" w:space="0" w:color="auto"/>
              <w:right w:val="single" w:sz="4" w:space="0" w:color="auto"/>
            </w:tcBorders>
            <w:hideMark/>
          </w:tcPr>
          <w:p w14:paraId="13191A13" w14:textId="77777777" w:rsidR="005B363E" w:rsidRPr="005B363E" w:rsidRDefault="005B363E" w:rsidP="00456016">
            <w:pPr>
              <w:jc w:val="right"/>
              <w:rPr>
                <w:ins w:id="684" w:author="Smith, Christopher" w:date="2021-05-18T05:28:00Z"/>
                <w:rFonts w:ascii="Times New Roman" w:hAnsi="Times New Roman" w:cs="Times New Roman"/>
                <w:sz w:val="20"/>
                <w:szCs w:val="20"/>
                <w:rPrChange w:id="685" w:author="Smith, Christopher" w:date="2021-05-18T05:29:00Z">
                  <w:rPr>
                    <w:ins w:id="686" w:author="Smith, Christopher" w:date="2021-05-18T05:28:00Z"/>
                    <w:rFonts w:cs="Times New Roman"/>
                    <w:sz w:val="20"/>
                    <w:szCs w:val="20"/>
                  </w:rPr>
                </w:rPrChange>
              </w:rPr>
            </w:pPr>
            <w:ins w:id="687" w:author="Smith, Christopher" w:date="2021-05-18T05:28:00Z">
              <w:r w:rsidRPr="005B363E">
                <w:rPr>
                  <w:rFonts w:ascii="Times New Roman" w:hAnsi="Times New Roman" w:cs="Times New Roman"/>
                  <w:sz w:val="20"/>
                  <w:szCs w:val="20"/>
                  <w:rPrChange w:id="688" w:author="Smith, Christopher" w:date="2021-05-18T05:29:00Z">
                    <w:rPr>
                      <w:rFonts w:cs="Times New Roman"/>
                      <w:sz w:val="20"/>
                      <w:szCs w:val="20"/>
                    </w:rPr>
                  </w:rPrChange>
                </w:rPr>
                <w:t>199,258 (33.4)</w:t>
              </w:r>
            </w:ins>
          </w:p>
        </w:tc>
        <w:tc>
          <w:tcPr>
            <w:tcW w:w="1795" w:type="dxa"/>
            <w:tcBorders>
              <w:top w:val="nil"/>
              <w:left w:val="single" w:sz="4" w:space="0" w:color="auto"/>
              <w:bottom w:val="single" w:sz="4" w:space="0" w:color="auto"/>
              <w:right w:val="nil"/>
            </w:tcBorders>
            <w:hideMark/>
          </w:tcPr>
          <w:p w14:paraId="450A18AE" w14:textId="77777777" w:rsidR="005B363E" w:rsidRPr="005B363E" w:rsidRDefault="005B363E" w:rsidP="00456016">
            <w:pPr>
              <w:jc w:val="right"/>
              <w:rPr>
                <w:ins w:id="689" w:author="Smith, Christopher" w:date="2021-05-18T05:28:00Z"/>
                <w:rFonts w:ascii="Times New Roman" w:hAnsi="Times New Roman" w:cs="Times New Roman"/>
                <w:sz w:val="20"/>
                <w:szCs w:val="20"/>
                <w:rPrChange w:id="690" w:author="Smith, Christopher" w:date="2021-05-18T05:29:00Z">
                  <w:rPr>
                    <w:ins w:id="691" w:author="Smith, Christopher" w:date="2021-05-18T05:28:00Z"/>
                    <w:rFonts w:cs="Times New Roman"/>
                    <w:sz w:val="20"/>
                    <w:szCs w:val="20"/>
                  </w:rPr>
                </w:rPrChange>
              </w:rPr>
            </w:pPr>
            <w:ins w:id="692" w:author="Smith, Christopher" w:date="2021-05-18T05:28:00Z">
              <w:r w:rsidRPr="005B363E">
                <w:rPr>
                  <w:rFonts w:ascii="Times New Roman" w:hAnsi="Times New Roman" w:cs="Times New Roman"/>
                  <w:sz w:val="20"/>
                  <w:szCs w:val="20"/>
                  <w:rPrChange w:id="693" w:author="Smith, Christopher" w:date="2021-05-18T05:29:00Z">
                    <w:rPr>
                      <w:rFonts w:cs="Times New Roman"/>
                      <w:sz w:val="20"/>
                      <w:szCs w:val="20"/>
                    </w:rPr>
                  </w:rPrChange>
                </w:rPr>
                <w:t>849,541 (38.9)</w:t>
              </w:r>
            </w:ins>
          </w:p>
        </w:tc>
      </w:tr>
    </w:tbl>
    <w:p w14:paraId="4D6513A8" w14:textId="77777777" w:rsidR="005B363E" w:rsidRPr="005B363E" w:rsidRDefault="005B363E" w:rsidP="005B363E">
      <w:pPr>
        <w:pStyle w:val="Compact"/>
        <w:rPr>
          <w:ins w:id="694" w:author="Smith, Christopher" w:date="2021-05-18T05:28:00Z"/>
          <w:rFonts w:cs="Times New Roman"/>
          <w:i/>
          <w:iCs/>
          <w:sz w:val="20"/>
          <w:szCs w:val="20"/>
          <w:rPrChange w:id="695" w:author="Smith, Christopher" w:date="2021-05-18T05:29:00Z">
            <w:rPr>
              <w:ins w:id="696" w:author="Smith, Christopher" w:date="2021-05-18T05:28:00Z"/>
              <w:i/>
              <w:iCs/>
              <w:sz w:val="20"/>
              <w:szCs w:val="20"/>
            </w:rPr>
          </w:rPrChange>
        </w:rPr>
      </w:pPr>
      <w:ins w:id="697" w:author="Smith, Christopher" w:date="2021-05-18T05:28:00Z">
        <w:r w:rsidRPr="005B363E">
          <w:rPr>
            <w:rFonts w:cs="Times New Roman"/>
            <w:i/>
            <w:iCs/>
            <w:sz w:val="20"/>
            <w:szCs w:val="20"/>
            <w:rPrChange w:id="698" w:author="Smith, Christopher" w:date="2021-05-18T05:29:00Z">
              <w:rPr>
                <w:i/>
                <w:iCs/>
                <w:sz w:val="20"/>
                <w:szCs w:val="20"/>
              </w:rPr>
            </w:rPrChange>
          </w:rPr>
          <w:t>Data sources: (a) US Census Bureau American Community Survey 5-year estimates, 2015-2019; (b) City of Chicago Open Data Portal</w:t>
        </w:r>
      </w:ins>
    </w:p>
    <w:p w14:paraId="2D9589EC" w14:textId="7095CE8F" w:rsidR="005B363E" w:rsidRPr="005B363E" w:rsidRDefault="005B363E" w:rsidP="005B363E">
      <w:pPr>
        <w:ind w:hanging="480"/>
        <w:rPr>
          <w:ins w:id="699" w:author="Smith, Christopher" w:date="2021-05-18T05:25:00Z"/>
          <w:rFonts w:ascii="Times New Roman" w:hAnsi="Times New Roman" w:cs="Times New Roman"/>
          <w:rPrChange w:id="700" w:author="Smith, Christopher" w:date="2021-05-18T05:29:00Z">
            <w:rPr>
              <w:ins w:id="701" w:author="Smith, Christopher" w:date="2021-05-18T05:25:00Z"/>
            </w:rPr>
          </w:rPrChange>
        </w:rPr>
      </w:pPr>
    </w:p>
    <w:p w14:paraId="3E5425EF" w14:textId="77777777" w:rsidR="005B363E" w:rsidRDefault="005B363E">
      <w:pPr>
        <w:rPr>
          <w:ins w:id="702" w:author="Smith, Christopher" w:date="2021-05-18T05:29:00Z"/>
          <w:rFonts w:ascii="Times New Roman" w:hAnsi="Times New Roman" w:cs="Times New Roman"/>
        </w:rPr>
      </w:pPr>
      <w:ins w:id="703" w:author="Smith, Christopher" w:date="2021-05-18T05:29:00Z">
        <w:r>
          <w:rPr>
            <w:rFonts w:ascii="Times New Roman" w:hAnsi="Times New Roman" w:cs="Times New Roman"/>
          </w:rPr>
          <w:br w:type="page"/>
        </w:r>
      </w:ins>
    </w:p>
    <w:p w14:paraId="35FCF9D8" w14:textId="698F6CF7" w:rsidR="005B363E" w:rsidRDefault="005B363E" w:rsidP="005B363E">
      <w:pPr>
        <w:ind w:hanging="480"/>
        <w:rPr>
          <w:ins w:id="704" w:author="Smith, Christopher" w:date="2021-05-18T05:25:00Z"/>
          <w:rFonts w:ascii="Times New Roman" w:hAnsi="Times New Roman" w:cs="Times New Roman"/>
        </w:rPr>
      </w:pPr>
      <w:ins w:id="705" w:author="Smith, Christopher" w:date="2021-05-18T05:25:00Z">
        <w:r>
          <w:rPr>
            <w:rFonts w:ascii="Times New Roman" w:hAnsi="Times New Roman" w:cs="Times New Roman"/>
          </w:rPr>
          <w:lastRenderedPageBreak/>
          <w:t xml:space="preserve">Figure 1. </w:t>
        </w:r>
        <w:r w:rsidRPr="005B363E">
          <w:rPr>
            <w:rFonts w:ascii="Times New Roman" w:hAnsi="Times New Roman" w:cs="Times New Roman"/>
          </w:rPr>
          <w:t>Standardized Residuals of Chi-Square Analyses Comparing Daily Cumulative First Dose COVID-19 Vaccination Counts for Communities Inside (YES) and Outside (NO) PCP Target Area</w:t>
        </w:r>
      </w:ins>
    </w:p>
    <w:p w14:paraId="3E22493F" w14:textId="5E9B5316" w:rsidR="005B363E" w:rsidRDefault="005B363E" w:rsidP="005B363E">
      <w:pPr>
        <w:ind w:hanging="480"/>
        <w:rPr>
          <w:ins w:id="706" w:author="Smith, Christopher" w:date="2021-05-18T05:26:00Z"/>
          <w:rFonts w:ascii="Times New Roman" w:hAnsi="Times New Roman" w:cs="Times New Roman"/>
        </w:rPr>
      </w:pPr>
      <w:ins w:id="707" w:author="Smith, Christopher" w:date="2021-05-18T05:25:00Z">
        <w:r>
          <w:rPr>
            <w:rFonts w:ascii="Times New Roman" w:hAnsi="Times New Roman" w:cs="Times New Roman"/>
            <w:noProof/>
          </w:rPr>
          <w:drawing>
            <wp:inline distT="0" distB="0" distL="0" distR="0" wp14:anchorId="20C7C00B" wp14:editId="43867C88">
              <wp:extent cx="5772956" cy="356284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2956" cy="3562847"/>
                      </a:xfrm>
                      <a:prstGeom prst="rect">
                        <a:avLst/>
                      </a:prstGeom>
                    </pic:spPr>
                  </pic:pic>
                </a:graphicData>
              </a:graphic>
            </wp:inline>
          </w:drawing>
        </w:r>
      </w:ins>
    </w:p>
    <w:p w14:paraId="07CF6902" w14:textId="21D80E56" w:rsidR="005B363E" w:rsidRDefault="005B363E" w:rsidP="005B363E">
      <w:pPr>
        <w:ind w:hanging="480"/>
        <w:rPr>
          <w:ins w:id="708" w:author="Smith, Christopher" w:date="2021-05-18T05:26:00Z"/>
          <w:rFonts w:ascii="Times New Roman" w:hAnsi="Times New Roman" w:cs="Times New Roman"/>
        </w:rPr>
      </w:pPr>
    </w:p>
    <w:p w14:paraId="62A8F0F2" w14:textId="77777777" w:rsidR="005B363E" w:rsidRDefault="005B363E">
      <w:pPr>
        <w:rPr>
          <w:ins w:id="709" w:author="Smith, Christopher" w:date="2021-05-18T05:27:00Z"/>
          <w:rFonts w:ascii="Times New Roman" w:hAnsi="Times New Roman" w:cs="Times New Roman"/>
        </w:rPr>
      </w:pPr>
      <w:ins w:id="710" w:author="Smith, Christopher" w:date="2021-05-18T05:27:00Z">
        <w:r>
          <w:rPr>
            <w:rFonts w:ascii="Times New Roman" w:hAnsi="Times New Roman" w:cs="Times New Roman"/>
          </w:rPr>
          <w:br w:type="page"/>
        </w:r>
      </w:ins>
    </w:p>
    <w:p w14:paraId="6357AC99" w14:textId="06306609" w:rsidR="005B363E" w:rsidRPr="0050349E" w:rsidRDefault="005B363E" w:rsidP="005B363E">
      <w:pPr>
        <w:ind w:hanging="480"/>
        <w:rPr>
          <w:rFonts w:ascii="Times New Roman" w:hAnsi="Times New Roman" w:cs="Times New Roman"/>
        </w:rPr>
        <w:pPrChange w:id="711" w:author="Smith, Christopher" w:date="2021-05-18T05:22:00Z">
          <w:pPr/>
        </w:pPrChange>
      </w:pPr>
      <w:ins w:id="712" w:author="Smith, Christopher" w:date="2021-05-18T05:26:00Z">
        <w:r>
          <w:rPr>
            <w:rFonts w:ascii="Times New Roman" w:hAnsi="Times New Roman" w:cs="Times New Roman"/>
          </w:rPr>
          <w:lastRenderedPageBreak/>
          <w:t xml:space="preserve">Figure 2. </w:t>
        </w:r>
      </w:ins>
      <w:ins w:id="713" w:author="Smith, Christopher" w:date="2021-05-18T05:27:00Z">
        <w:r w:rsidRPr="005B363E">
          <w:rPr>
            <w:rFonts w:ascii="Times New Roman" w:hAnsi="Times New Roman" w:cs="Times New Roman"/>
            <w:noProof/>
          </w:rPr>
          <w:t>Interrupted Time Series (ITS) Analysis of Cumulative First-Dose COVID-19 Vaccination Rates, Pre- and Post-Rollout of the Protect Chicago Plus Program by Community Category</w:t>
        </w:r>
        <w:r>
          <w:rPr>
            <w:rFonts w:ascii="Times New Roman" w:hAnsi="Times New Roman" w:cs="Times New Roman"/>
            <w:noProof/>
          </w:rPr>
          <w:drawing>
            <wp:inline distT="0" distB="0" distL="0" distR="0" wp14:anchorId="0DA24690" wp14:editId="45048DFC">
              <wp:extent cx="5772956" cy="356284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72956" cy="3562847"/>
                      </a:xfrm>
                      <a:prstGeom prst="rect">
                        <a:avLst/>
                      </a:prstGeom>
                    </pic:spPr>
                  </pic:pic>
                </a:graphicData>
              </a:graphic>
            </wp:inline>
          </w:drawing>
        </w:r>
      </w:ins>
    </w:p>
    <w:sectPr w:rsidR="005B363E" w:rsidRPr="0050349E" w:rsidSect="00D87A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y K Johnson" w:date="2021-05-10T15:34:00Z" w:initials="AKJ">
    <w:p w14:paraId="205EA653" w14:textId="7AFA91E2" w:rsidR="00737882" w:rsidRDefault="00737882">
      <w:pPr>
        <w:pStyle w:val="CommentText"/>
      </w:pPr>
      <w:r>
        <w:rPr>
          <w:rStyle w:val="CommentReference"/>
        </w:rPr>
        <w:annotationRef/>
      </w:r>
      <w:r>
        <w:t>Add CDPH co-authors</w:t>
      </w:r>
    </w:p>
  </w:comment>
  <w:comment w:id="1" w:author="Amy K Johnson" w:date="2021-05-10T15:34:00Z" w:initials="AKJ">
    <w:p w14:paraId="3B910171" w14:textId="0659E317" w:rsidR="00737882" w:rsidRDefault="00737882">
      <w:pPr>
        <w:pStyle w:val="CommentText"/>
      </w:pPr>
      <w:r>
        <w:rPr>
          <w:rStyle w:val="CommentReference"/>
        </w:rPr>
        <w:annotationRef/>
      </w:r>
      <w:r>
        <w:t xml:space="preserve">Add </w:t>
      </w:r>
      <w:proofErr w:type="gramStart"/>
      <w:r>
        <w:t>affiliations</w:t>
      </w:r>
      <w:proofErr w:type="gramEnd"/>
    </w:p>
  </w:comment>
  <w:comment w:id="2" w:author="Amy K Johnson" w:date="2021-05-10T19:03:00Z" w:initials="AKJ">
    <w:p w14:paraId="60A117CD" w14:textId="4A49FA8F" w:rsidR="0050349E" w:rsidRDefault="0050349E">
      <w:pPr>
        <w:pStyle w:val="CommentText"/>
      </w:pPr>
      <w:r>
        <w:rPr>
          <w:rStyle w:val="CommentReference"/>
        </w:rPr>
        <w:annotationRef/>
      </w:r>
      <w:r>
        <w:t xml:space="preserve">BH, JJ, &amp; PR added in alpha </w:t>
      </w:r>
      <w:proofErr w:type="gramStart"/>
      <w:r>
        <w:t>order</w:t>
      </w:r>
      <w:proofErr w:type="gramEnd"/>
      <w:r>
        <w:t xml:space="preserve"> </w:t>
      </w:r>
    </w:p>
  </w:comment>
  <w:comment w:id="3" w:author="Amy K Johnson" w:date="2021-03-12T07:46:00Z" w:initials="AKJ">
    <w:p w14:paraId="5365BDDC" w14:textId="77777777" w:rsidR="00CA38AA" w:rsidRDefault="00CA38AA" w:rsidP="00CA38AA">
      <w:pPr>
        <w:pStyle w:val="NormalWeb"/>
        <w:spacing w:before="0" w:beforeAutospacing="0" w:after="300" w:afterAutospacing="0"/>
        <w:rPr>
          <w:rFonts w:ascii="Helvetica Neue" w:hAnsi="Helvetica Neue"/>
          <w:color w:val="333333"/>
        </w:rPr>
      </w:pPr>
      <w:r>
        <w:rPr>
          <w:rStyle w:val="CommentReference"/>
        </w:rPr>
        <w:annotationRef/>
      </w:r>
      <w:r>
        <w:rPr>
          <w:rFonts w:ascii="Helvetica Neue" w:hAnsi="Helvetica Neue"/>
          <w:color w:val="333333"/>
        </w:rPr>
        <w:t>Limit this section to 75-100 words or less.</w:t>
      </w:r>
    </w:p>
    <w:p w14:paraId="510EF294" w14:textId="430896E1" w:rsidR="00CA38AA" w:rsidRPr="007B7000" w:rsidRDefault="007B7000" w:rsidP="00CA38AA">
      <w:pPr>
        <w:pStyle w:val="NormalWeb"/>
        <w:spacing w:before="0" w:beforeAutospacing="0" w:after="300" w:afterAutospacing="0"/>
        <w:rPr>
          <w:rFonts w:ascii="Helvetica Neue" w:hAnsi="Helvetica Neue"/>
          <w:b/>
          <w:bCs/>
          <w:color w:val="333333"/>
        </w:rPr>
      </w:pPr>
      <w:r w:rsidRPr="007B7000">
        <w:rPr>
          <w:rStyle w:val="Strong"/>
          <w:rFonts w:ascii="Helvetica Neue" w:hAnsi="Helvetica Neue"/>
          <w:b w:val="0"/>
          <w:bCs w:val="0"/>
          <w:color w:val="000000"/>
          <w:highlight w:val="yellow"/>
        </w:rPr>
        <w:t xml:space="preserve">Need to include study design and statistical significance in findings </w:t>
      </w:r>
      <w:proofErr w:type="gramStart"/>
      <w:r w:rsidRPr="007B7000">
        <w:rPr>
          <w:rStyle w:val="Strong"/>
          <w:rFonts w:ascii="Helvetica Neue" w:hAnsi="Helvetica Neue"/>
          <w:b w:val="0"/>
          <w:bCs w:val="0"/>
          <w:color w:val="000000"/>
          <w:highlight w:val="yellow"/>
        </w:rPr>
        <w:t>section</w:t>
      </w:r>
      <w:proofErr w:type="gramEnd"/>
    </w:p>
    <w:p w14:paraId="662CE776" w14:textId="457D034A" w:rsidR="00CA38AA" w:rsidRDefault="00CA38AA">
      <w:pPr>
        <w:pStyle w:val="CommentText"/>
      </w:pPr>
    </w:p>
  </w:comment>
  <w:comment w:id="5" w:author="Roesch, Pamela" w:date="2021-05-11T14:17:00Z" w:initials="RP">
    <w:p w14:paraId="33B9695E" w14:textId="088A2B47" w:rsidR="00EA3275" w:rsidRDefault="00EA3275">
      <w:pPr>
        <w:pStyle w:val="CommentText"/>
      </w:pPr>
      <w:r>
        <w:rPr>
          <w:rStyle w:val="CommentReference"/>
        </w:rPr>
        <w:annotationRef/>
      </w:r>
      <w:r>
        <w:t xml:space="preserve">This is the same index as </w:t>
      </w:r>
      <w:proofErr w:type="gramStart"/>
      <w:r>
        <w:t>below</w:t>
      </w:r>
      <w:proofErr w:type="gramEnd"/>
      <w:r>
        <w:t xml:space="preserve"> right?</w:t>
      </w:r>
    </w:p>
  </w:comment>
  <w:comment w:id="9" w:author="Amy K Johnson" w:date="2021-05-10T14:24:00Z" w:initials="AKJ">
    <w:p w14:paraId="19253938" w14:textId="1F610203" w:rsidR="005D3DBD" w:rsidRDefault="005D3DBD" w:rsidP="00BD053D">
      <w:pPr>
        <w:pStyle w:val="NormalWeb"/>
        <w:spacing w:before="0" w:beforeAutospacing="0" w:after="300" w:afterAutospacing="0"/>
        <w:ind w:left="180"/>
        <w:rPr>
          <w:rFonts w:ascii="Helvetica Neue" w:hAnsi="Helvetica Neue"/>
          <w:color w:val="333333"/>
        </w:rPr>
      </w:pPr>
      <w:r>
        <w:rPr>
          <w:rStyle w:val="CommentReference"/>
        </w:rPr>
        <w:annotationRef/>
      </w:r>
    </w:p>
    <w:p w14:paraId="3B8D42E9" w14:textId="260E27C3" w:rsidR="005D3DBD" w:rsidRDefault="005D3DBD" w:rsidP="005D3DBD">
      <w:pPr>
        <w:pStyle w:val="i4a-back-to-top"/>
        <w:spacing w:before="0" w:beforeAutospacing="0" w:after="0" w:afterAutospacing="0" w:line="0" w:lineRule="auto"/>
        <w:jc w:val="right"/>
        <w:rPr>
          <w:rFonts w:ascii="Helvetica Neue" w:hAnsi="Helvetica Neue"/>
          <w:color w:val="333333"/>
        </w:rPr>
      </w:pPr>
      <w:r>
        <w:rPr>
          <w:rFonts w:ascii="Helvetica Neue" w:hAnsi="Helvetica Neue"/>
          <w:noProof/>
          <w:color w:val="333333"/>
        </w:rPr>
        <w:t xml:space="preserve">Need </w:t>
      </w:r>
      <w:r w:rsidR="00C91CB4">
        <w:rPr>
          <w:rFonts w:ascii="Helvetica Neue" w:hAnsi="Helvetica Neue"/>
          <w:noProof/>
          <w:color w:val="333333"/>
        </w:rPr>
        <w:t xml:space="preserve">main outcomes/measures, &amp; results </w:t>
      </w:r>
    </w:p>
    <w:p w14:paraId="354CC0E2" w14:textId="77777777" w:rsidR="005D3DBD" w:rsidRDefault="005D3DBD" w:rsidP="005D3DBD">
      <w:pPr>
        <w:rPr>
          <w:rFonts w:ascii="Times New Roman" w:hAnsi="Times New Roman"/>
        </w:rPr>
      </w:pPr>
    </w:p>
    <w:p w14:paraId="61DBF06B" w14:textId="5C907F95" w:rsidR="005D3DBD" w:rsidRDefault="005D3DBD" w:rsidP="005D3DBD">
      <w:pPr>
        <w:pStyle w:val="BodyText"/>
      </w:pPr>
    </w:p>
    <w:p w14:paraId="36A6852B" w14:textId="4DA31ACD" w:rsidR="005D3DBD" w:rsidRDefault="005D3DBD">
      <w:pPr>
        <w:pStyle w:val="CommentText"/>
      </w:pPr>
    </w:p>
  </w:comment>
  <w:comment w:id="13" w:author="Roesch, Pamela" w:date="2021-05-11T14:20:00Z" w:initials="RP">
    <w:p w14:paraId="42B446CF" w14:textId="4AF74378" w:rsidR="00EA3275" w:rsidRDefault="00EA3275">
      <w:pPr>
        <w:pStyle w:val="CommentText"/>
      </w:pPr>
      <w:r>
        <w:rPr>
          <w:rStyle w:val="CommentReference"/>
        </w:rPr>
        <w:annotationRef/>
      </w:r>
      <w:r>
        <w:t xml:space="preserve">Should we call this out as it was done using secondary </w:t>
      </w:r>
      <w:proofErr w:type="spellStart"/>
      <w:r>
        <w:t>dat</w:t>
      </w:r>
      <w:proofErr w:type="spellEnd"/>
      <w:r>
        <w:t>?</w:t>
      </w:r>
    </w:p>
  </w:comment>
  <w:comment w:id="27" w:author="Roesch, Pamela" w:date="2021-05-11T14:25:00Z" w:initials="RP">
    <w:p w14:paraId="0336BD4E" w14:textId="6FED25D0" w:rsidR="00FE6E0D" w:rsidRDefault="00FE6E0D">
      <w:pPr>
        <w:pStyle w:val="CommentText"/>
      </w:pPr>
      <w:r>
        <w:rPr>
          <w:rStyle w:val="CommentReference"/>
        </w:rPr>
        <w:annotationRef/>
      </w:r>
      <w:r>
        <w:t xml:space="preserve">Can we say Black/African American, Indigenous, and other people of color? Or Black and Latinx? Or people of color? I know this is JAMA, but </w:t>
      </w:r>
      <w:proofErr w:type="gramStart"/>
      <w:r>
        <w:t>I’ve</w:t>
      </w:r>
      <w:proofErr w:type="gramEnd"/>
      <w:r>
        <w:t xml:space="preserve"> moved away from “minority” terminology. </w:t>
      </w:r>
    </w:p>
  </w:comment>
  <w:comment w:id="31" w:author="Roesch, Pamela" w:date="2021-05-11T14:27:00Z" w:initials="RP">
    <w:p w14:paraId="77D0957E" w14:textId="504A922E" w:rsidR="00FE6E0D" w:rsidRDefault="00FE6E0D">
      <w:pPr>
        <w:pStyle w:val="CommentText"/>
      </w:pPr>
      <w:r>
        <w:rPr>
          <w:rStyle w:val="CommentReference"/>
        </w:rPr>
        <w:annotationRef/>
      </w:r>
      <w:r>
        <w:t xml:space="preserve">Same comment as above. And goes throughout. </w:t>
      </w:r>
    </w:p>
  </w:comment>
  <w:comment w:id="35" w:author="Roesch, Pamela" w:date="2021-05-11T14:31:00Z" w:initials="RP">
    <w:p w14:paraId="5BCCC3D3" w14:textId="398BCA8B" w:rsidR="008A5BE3" w:rsidRDefault="008A5BE3">
      <w:pPr>
        <w:pStyle w:val="CommentText"/>
      </w:pPr>
      <w:r>
        <w:rPr>
          <w:rStyle w:val="CommentReference"/>
        </w:rPr>
        <w:annotationRef/>
      </w:r>
      <w:r>
        <w:t xml:space="preserve">Not sure we need this sentence – feels to be a repeat of the previous sentence. </w:t>
      </w:r>
    </w:p>
  </w:comment>
  <w:comment w:id="38" w:author="Roesch, Pamela" w:date="2021-05-11T14:32:00Z" w:initials="RP">
    <w:p w14:paraId="42E60446" w14:textId="373625B0" w:rsidR="008A5BE3" w:rsidRDefault="008A5BE3">
      <w:pPr>
        <w:pStyle w:val="CommentText"/>
      </w:pPr>
      <w:r>
        <w:rPr>
          <w:rStyle w:val="CommentReference"/>
        </w:rPr>
        <w:annotationRef/>
      </w:r>
      <w:r>
        <w:t xml:space="preserve">Is this index only about vaccine barriers? Or does it account for testing barriers and being vulnerable to bad impacts of COVID? It looks like all of them. I restated a </w:t>
      </w:r>
      <w:proofErr w:type="spellStart"/>
      <w:proofErr w:type="gramStart"/>
      <w:r>
        <w:t>littel</w:t>
      </w:r>
      <w:proofErr w:type="spellEnd"/>
      <w:proofErr w:type="gramEnd"/>
    </w:p>
  </w:comment>
  <w:comment w:id="46" w:author="Hunt, Bijou" w:date="2021-05-10T22:17:00Z" w:initials="HB">
    <w:p w14:paraId="0E6ADF3F" w14:textId="770B231F" w:rsidR="00776B70" w:rsidRDefault="00776B70">
      <w:pPr>
        <w:pStyle w:val="CommentText"/>
      </w:pPr>
      <w:r>
        <w:rPr>
          <w:rStyle w:val="CommentReference"/>
        </w:rPr>
        <w:annotationRef/>
      </w:r>
      <w:r>
        <w:t xml:space="preserve">What does this mean? Is it meant to say morbidity? Otherwise, what is mobility an indicator of? What type of mobility? </w:t>
      </w:r>
    </w:p>
  </w:comment>
  <w:comment w:id="47" w:author="Amy K Johnson" w:date="2021-05-11T10:18:00Z" w:initials="AKJ">
    <w:p w14:paraId="24C60B98" w14:textId="77777777" w:rsidR="00BC0218" w:rsidRPr="00BC0218" w:rsidRDefault="00BC0218" w:rsidP="00BC0218">
      <w:pPr>
        <w:rPr>
          <w:rFonts w:ascii="Times New Roman" w:eastAsia="Times New Roman" w:hAnsi="Times New Roman" w:cs="Times New Roman"/>
        </w:rPr>
      </w:pPr>
      <w:r>
        <w:rPr>
          <w:rStyle w:val="CommentReference"/>
        </w:rPr>
        <w:annotationRef/>
      </w:r>
      <w:r>
        <w:t xml:space="preserve">Mobility is defined here as: </w:t>
      </w:r>
      <w:r w:rsidRPr="00BC0218">
        <w:rPr>
          <w:rFonts w:ascii="Times New Roman" w:eastAsia="Times New Roman" w:hAnsi="Times New Roman" w:cs="Times New Roman"/>
        </w:rPr>
        <w:t>Cumulative amount of time spent more than 200 feet away from home from March 19 - December 31, 2020 divided the cumulative amount of time spent more than 200 feet away from home from March 19 - December 31, 2019</w:t>
      </w:r>
    </w:p>
    <w:p w14:paraId="7AFA7971" w14:textId="26586547" w:rsidR="00BC0218" w:rsidRDefault="00BC0218">
      <w:pPr>
        <w:pStyle w:val="CommentText"/>
      </w:pPr>
      <w:r>
        <w:t xml:space="preserve">It is an indicator of movement (from home) during the most restrictive lockdown period- sort of a lot to get into in a brief. Thoughts on removing the mobility clause and leaving the rest? </w:t>
      </w:r>
    </w:p>
  </w:comment>
  <w:comment w:id="54" w:author="Roesch, Pamela" w:date="2021-05-11T14:39:00Z" w:initials="RP">
    <w:p w14:paraId="551305C1" w14:textId="1DE9D7E1" w:rsidR="008A5BE3" w:rsidRDefault="008A5BE3">
      <w:pPr>
        <w:pStyle w:val="CommentText"/>
      </w:pPr>
      <w:r>
        <w:rPr>
          <w:rStyle w:val="CommentReference"/>
        </w:rPr>
        <w:annotationRef/>
      </w:r>
      <w:r>
        <w:t xml:space="preserve">Are there any articles that highlight the PH focus on targeting these vulnerable communities? I struggle a bit with putting declarative sentences like this in manuscripts. </w:t>
      </w:r>
    </w:p>
  </w:comment>
  <w:comment w:id="70" w:author="Roesch, Pamela" w:date="2021-05-11T14:41:00Z" w:initials="RP">
    <w:p w14:paraId="22B76F6D" w14:textId="6FFC9B23" w:rsidR="008A5BE3" w:rsidRDefault="008A5BE3">
      <w:pPr>
        <w:pStyle w:val="CommentText"/>
      </w:pPr>
      <w:r>
        <w:rPr>
          <w:rStyle w:val="CommentReference"/>
        </w:rPr>
        <w:annotationRef/>
      </w:r>
      <w:r>
        <w:t xml:space="preserve">Do we think this is “evaluation” or “assessment”? </w:t>
      </w:r>
    </w:p>
  </w:comment>
  <w:comment w:id="77" w:author="Amy K Johnson" w:date="2021-05-10T14:31:00Z" w:initials="AKJ">
    <w:p w14:paraId="0DBFFC1D" w14:textId="1B325A66" w:rsidR="005D3DBD" w:rsidRDefault="005D3DBD">
      <w:pPr>
        <w:pStyle w:val="CommentText"/>
      </w:pPr>
      <w:r>
        <w:rPr>
          <w:rStyle w:val="CommentReference"/>
        </w:rPr>
        <w:annotationRef/>
      </w:r>
      <w:r>
        <w:t xml:space="preserve">thoughts about </w:t>
      </w:r>
      <w:proofErr w:type="gramStart"/>
      <w:r>
        <w:t>whether or not</w:t>
      </w:r>
      <w:proofErr w:type="gramEnd"/>
      <w:r>
        <w:t xml:space="preserve"> we should get a determination of exemption from our respective IRBs? Its de-identified publicly available data so should go through </w:t>
      </w:r>
      <w:proofErr w:type="gramStart"/>
      <w:r>
        <w:t>fast</w:t>
      </w:r>
      <w:proofErr w:type="gramEnd"/>
    </w:p>
  </w:comment>
  <w:comment w:id="78" w:author="Jacobs, Jackie" w:date="2021-05-10T21:04:00Z" w:initials="JJ">
    <w:p w14:paraId="0448E537" w14:textId="006C4516" w:rsidR="001E2FF8" w:rsidRDefault="001E2FF8">
      <w:pPr>
        <w:pStyle w:val="CommentText"/>
      </w:pPr>
      <w:r>
        <w:rPr>
          <w:rStyle w:val="CommentReference"/>
        </w:rPr>
        <w:annotationRef/>
      </w:r>
      <w:r>
        <w:t xml:space="preserve">We might want </w:t>
      </w:r>
      <w:proofErr w:type="gramStart"/>
      <w:r>
        <w:t>to</w:t>
      </w:r>
      <w:proofErr w:type="gramEnd"/>
      <w:r>
        <w:t xml:space="preserve"> just to be safe. We can probably get this through quickly on the SUHI side. </w:t>
      </w:r>
    </w:p>
  </w:comment>
  <w:comment w:id="79" w:author="Roesch, Pamela" w:date="2021-05-11T14:44:00Z" w:initials="RP">
    <w:p w14:paraId="583B4B96" w14:textId="2E02AB92" w:rsidR="006477A8" w:rsidRDefault="006477A8">
      <w:pPr>
        <w:pStyle w:val="CommentText"/>
      </w:pPr>
      <w:r>
        <w:rPr>
          <w:rStyle w:val="CommentReference"/>
        </w:rPr>
        <w:annotationRef/>
      </w:r>
      <w:r>
        <w:t>Agreed. Exempt can go through IRB off-cycle.</w:t>
      </w:r>
    </w:p>
  </w:comment>
  <w:comment w:id="80" w:author="Roesch, Pamela" w:date="2021-05-11T14:45:00Z" w:initials="RP">
    <w:p w14:paraId="152CCD97" w14:textId="6ED3A5E9" w:rsidR="006477A8" w:rsidRDefault="006477A8">
      <w:pPr>
        <w:pStyle w:val="CommentText"/>
      </w:pPr>
      <w:r>
        <w:rPr>
          <w:rStyle w:val="CommentReference"/>
        </w:rPr>
        <w:annotationRef/>
      </w:r>
      <w:r>
        <w:t xml:space="preserve">Sharon really stressed to me that I start writing everything in the first person – do we want to do that here? </w:t>
      </w:r>
    </w:p>
  </w:comment>
  <w:comment w:id="87" w:author="Amy K Johnson" w:date="2021-05-10T15:28:00Z" w:initials="AKJ">
    <w:p w14:paraId="010FC923" w14:textId="4DF3E908" w:rsidR="00A36BBB" w:rsidRDefault="00A36BBB">
      <w:pPr>
        <w:pStyle w:val="CommentText"/>
      </w:pPr>
      <w:r>
        <w:rPr>
          <w:rStyle w:val="CommentReference"/>
        </w:rPr>
        <w:annotationRef/>
      </w:r>
      <w:r>
        <w:t xml:space="preserve">may need to </w:t>
      </w:r>
      <w:proofErr w:type="gramStart"/>
      <w:r>
        <w:t>define</w:t>
      </w:r>
      <w:proofErr w:type="gramEnd"/>
    </w:p>
  </w:comment>
  <w:comment w:id="88" w:author="Amy K Johnson" w:date="2021-05-10T15:29:00Z" w:initials="AKJ">
    <w:p w14:paraId="3E48A2E0" w14:textId="719B63DC" w:rsidR="00A36BBB" w:rsidRDefault="00A36BBB">
      <w:pPr>
        <w:pStyle w:val="CommentText"/>
      </w:pPr>
      <w:r>
        <w:rPr>
          <w:rStyle w:val="CommentReference"/>
        </w:rPr>
        <w:annotationRef/>
      </w:r>
      <w:r>
        <w:t>is this date &amp; count?</w:t>
      </w:r>
    </w:p>
  </w:comment>
  <w:comment w:id="89" w:author="Hunt, Bijou" w:date="2021-05-10T22:24:00Z" w:initials="HB">
    <w:p w14:paraId="71A0A7F4" w14:textId="1DBC9F8B" w:rsidR="00C653DD" w:rsidRDefault="00C653DD">
      <w:pPr>
        <w:pStyle w:val="CommentText"/>
      </w:pPr>
      <w:r>
        <w:rPr>
          <w:rStyle w:val="CommentReference"/>
        </w:rPr>
        <w:annotationRef/>
      </w:r>
      <w:r>
        <w:t xml:space="preserve">Maybe a citation here? </w:t>
      </w:r>
    </w:p>
  </w:comment>
  <w:comment w:id="90" w:author="Amy K Johnson" w:date="2021-05-10T15:13:00Z" w:initials="AKJ">
    <w:p w14:paraId="339ADF0B" w14:textId="612839CA" w:rsidR="000870C9" w:rsidRDefault="000870C9">
      <w:pPr>
        <w:pStyle w:val="CommentText"/>
      </w:pPr>
      <w:r>
        <w:rPr>
          <w:rStyle w:val="CommentReference"/>
        </w:rPr>
        <w:annotationRef/>
      </w:r>
      <w:r>
        <w:t xml:space="preserve">how was this used in the analysis? Are dates incorporated into the ITS? </w:t>
      </w:r>
      <w:r w:rsidR="00907BBC">
        <w:t xml:space="preserve"> Not mentioned in results</w:t>
      </w:r>
    </w:p>
  </w:comment>
  <w:comment w:id="104" w:author="Amy K Johnson" w:date="2021-05-10T13:41:00Z" w:initials="AKJ">
    <w:p w14:paraId="038CE188" w14:textId="41625982" w:rsidR="007B7000" w:rsidRDefault="007B7000">
      <w:pPr>
        <w:pStyle w:val="CommentText"/>
      </w:pPr>
      <w:r>
        <w:rPr>
          <w:rStyle w:val="CommentReference"/>
        </w:rPr>
        <w:annotationRef/>
      </w:r>
      <w:r w:rsidR="000870C9">
        <w:t xml:space="preserve">Are </w:t>
      </w:r>
      <w:proofErr w:type="gramStart"/>
      <w:r w:rsidR="000870C9">
        <w:t>both of these</w:t>
      </w:r>
      <w:proofErr w:type="gramEnd"/>
      <w:r w:rsidR="000870C9">
        <w:t xml:space="preserve"> sentences accurate – or just the second?</w:t>
      </w:r>
      <w:r w:rsidR="00907BBC">
        <w:t xml:space="preserve"> I think the first is a </w:t>
      </w:r>
      <w:proofErr w:type="spellStart"/>
      <w:r w:rsidR="00907BBC">
        <w:t>hold over</w:t>
      </w:r>
      <w:proofErr w:type="spellEnd"/>
      <w:r w:rsidR="00907BBC">
        <w:t xml:space="preserve"> from the initial </w:t>
      </w:r>
      <w:proofErr w:type="gramStart"/>
      <w:r w:rsidR="00907BBC">
        <w:t>analysis</w:t>
      </w:r>
      <w:proofErr w:type="gramEnd"/>
      <w:r w:rsidR="00907BBC">
        <w:t xml:space="preserve"> </w:t>
      </w:r>
    </w:p>
  </w:comment>
  <w:comment w:id="105" w:author="Roesch, Pamela" w:date="2021-05-11T14:49:00Z" w:initials="RP">
    <w:p w14:paraId="78DAAD19" w14:textId="3C330852" w:rsidR="006477A8" w:rsidRDefault="006477A8">
      <w:pPr>
        <w:pStyle w:val="CommentText"/>
      </w:pPr>
      <w:r>
        <w:rPr>
          <w:rStyle w:val="CommentReference"/>
        </w:rPr>
        <w:annotationRef/>
      </w:r>
      <w:r>
        <w:t>I think we ran chi-square tests comparing the two groups (PCP + not). I tweaked the wording.</w:t>
      </w:r>
    </w:p>
  </w:comment>
  <w:comment w:id="135" w:author="Amy K Johnson" w:date="2021-05-10T15:16:00Z" w:initials="AKJ">
    <w:p w14:paraId="277CC391" w14:textId="792AA4C7" w:rsidR="000870C9" w:rsidRDefault="000870C9">
      <w:pPr>
        <w:pStyle w:val="CommentText"/>
      </w:pPr>
      <w:r>
        <w:rPr>
          <w:rStyle w:val="CommentReference"/>
        </w:rPr>
        <w:annotationRef/>
      </w:r>
      <w:r>
        <w:t>Citation?</w:t>
      </w:r>
    </w:p>
  </w:comment>
  <w:comment w:id="136" w:author="Amy K Johnson" w:date="2021-03-03T13:44:00Z" w:initials="AKJ">
    <w:p w14:paraId="369626A5" w14:textId="5BBD63B3" w:rsidR="00D67EE8" w:rsidRDefault="00D67EE8">
      <w:pPr>
        <w:pStyle w:val="CommentText"/>
      </w:pPr>
      <w:r>
        <w:rPr>
          <w:rStyle w:val="CommentReference"/>
        </w:rPr>
        <w:annotationRef/>
      </w:r>
      <w:r>
        <w:t xml:space="preserve">Up to 3 tables </w:t>
      </w:r>
      <w:r w:rsidR="00A36BBB">
        <w:t xml:space="preserve">or figures- submitted as separate </w:t>
      </w:r>
      <w:proofErr w:type="gramStart"/>
      <w:r w:rsidR="00A36BBB">
        <w:t>files</w:t>
      </w:r>
      <w:proofErr w:type="gramEnd"/>
    </w:p>
  </w:comment>
  <w:comment w:id="140" w:author="Amy K Johnson" w:date="2021-05-10T18:53:00Z" w:initials="AKJ">
    <w:p w14:paraId="2D3C0D38" w14:textId="6CEDA470" w:rsidR="00907BBC" w:rsidRDefault="00907BBC">
      <w:pPr>
        <w:pStyle w:val="CommentText"/>
      </w:pPr>
      <w:r>
        <w:rPr>
          <w:rStyle w:val="CommentReference"/>
        </w:rPr>
        <w:annotationRef/>
      </w:r>
      <w:r>
        <w:t xml:space="preserve">Add range? </w:t>
      </w:r>
    </w:p>
  </w:comment>
  <w:comment w:id="141" w:author="Amy K Johnson" w:date="2021-05-10T19:09:00Z" w:initials="AKJ">
    <w:p w14:paraId="7E65A644" w14:textId="156569AF" w:rsidR="0050349E" w:rsidRDefault="0050349E">
      <w:pPr>
        <w:pStyle w:val="CommentText"/>
      </w:pPr>
      <w:r>
        <w:rPr>
          <w:rStyle w:val="CommentReference"/>
        </w:rPr>
        <w:annotationRef/>
      </w:r>
      <w:r>
        <w:t xml:space="preserve">Add </w:t>
      </w:r>
      <w:proofErr w:type="gramStart"/>
      <w:r>
        <w:t>example</w:t>
      </w:r>
      <w:proofErr w:type="gramEnd"/>
    </w:p>
  </w:comment>
  <w:comment w:id="157" w:author="Amy K Johnson" w:date="2021-05-10T13:44:00Z" w:initials="AKJ">
    <w:p w14:paraId="5636B31F" w14:textId="2E5F4796" w:rsidR="007B7000" w:rsidRDefault="007B7000">
      <w:pPr>
        <w:pStyle w:val="CommentText"/>
      </w:pPr>
      <w:r>
        <w:rPr>
          <w:rStyle w:val="CommentReference"/>
        </w:rPr>
        <w:annotationRef/>
      </w:r>
      <w:r w:rsidRPr="005D3DBD">
        <w:rPr>
          <w:highlight w:val="yellow"/>
        </w:rPr>
        <w:t>Need to add results of ITS</w:t>
      </w:r>
    </w:p>
  </w:comment>
  <w:comment w:id="158" w:author="Amy K Johnson" w:date="2021-05-10T18:53:00Z" w:initials="AKJ">
    <w:p w14:paraId="46DDFE46" w14:textId="47F2E50F" w:rsidR="00907BBC" w:rsidRDefault="00907BBC">
      <w:pPr>
        <w:pStyle w:val="CommentText"/>
      </w:pPr>
      <w:r>
        <w:rPr>
          <w:rStyle w:val="CommentReference"/>
        </w:rPr>
        <w:annotationRef/>
      </w:r>
      <w:r w:rsidRPr="00907BBC">
        <w:rPr>
          <w:highlight w:val="yellow"/>
        </w:rPr>
        <w:t xml:space="preserve">Need to add </w:t>
      </w:r>
      <w:proofErr w:type="gramStart"/>
      <w:r w:rsidRPr="00907BBC">
        <w:rPr>
          <w:highlight w:val="yellow"/>
        </w:rPr>
        <w:t>counterfactual</w:t>
      </w:r>
      <w:proofErr w:type="gramEnd"/>
      <w:r>
        <w:t xml:space="preserve"> </w:t>
      </w:r>
    </w:p>
  </w:comment>
  <w:comment w:id="161" w:author="Amy K Johnson" w:date="2021-05-10T13:54:00Z" w:initials="AKJ">
    <w:p w14:paraId="047EA7B3" w14:textId="1DB103E6" w:rsidR="00385546" w:rsidRDefault="00385546">
      <w:pPr>
        <w:pStyle w:val="CommentText"/>
      </w:pPr>
      <w:r>
        <w:rPr>
          <w:rStyle w:val="CommentReference"/>
        </w:rPr>
        <w:annotationRef/>
      </w:r>
      <w:r w:rsidRPr="005D3DBD">
        <w:rPr>
          <w:highlight w:val="yellow"/>
        </w:rPr>
        <w:t xml:space="preserve">CDPH partners weigh in </w:t>
      </w:r>
      <w:proofErr w:type="gramStart"/>
      <w:r w:rsidRPr="005D3DBD">
        <w:rPr>
          <w:highlight w:val="yellow"/>
        </w:rPr>
        <w:t>here</w:t>
      </w:r>
      <w:proofErr w:type="gramEnd"/>
      <w:r>
        <w:t xml:space="preserve"> </w:t>
      </w:r>
    </w:p>
  </w:comment>
  <w:comment w:id="163" w:author="Roesch, Pamela" w:date="2021-05-11T14:58:00Z" w:initials="RP">
    <w:p w14:paraId="30B4C60C" w14:textId="2C0A8B60" w:rsidR="006415E9" w:rsidRDefault="006415E9">
      <w:pPr>
        <w:pStyle w:val="CommentText"/>
      </w:pPr>
      <w:r>
        <w:rPr>
          <w:rStyle w:val="CommentReference"/>
        </w:rPr>
        <w:annotationRef/>
      </w:r>
      <w:r>
        <w:t xml:space="preserve">Aligned to Bijou’s point below, I think we could briefly comment on the variability across communities of both types that we saw and that </w:t>
      </w:r>
      <w:proofErr w:type="gramStart"/>
      <w:r>
        <w:t>it’d</w:t>
      </w:r>
      <w:proofErr w:type="gramEnd"/>
      <w:r>
        <w:t xml:space="preserve"> be recommended to dig deeper into how and what hyper local efforts may have contributed to differential success / vaccine uptake across communities, even those all categorized as PCP. </w:t>
      </w:r>
    </w:p>
  </w:comment>
  <w:comment w:id="164" w:author="Hunt, Bijou" w:date="2021-05-10T22:28:00Z" w:initials="HB">
    <w:p w14:paraId="5BED52C2" w14:textId="6C123FD0" w:rsidR="00C653DD" w:rsidRDefault="00C653DD">
      <w:pPr>
        <w:pStyle w:val="CommentText"/>
      </w:pPr>
      <w:r>
        <w:rPr>
          <w:rStyle w:val="CommentReference"/>
        </w:rPr>
        <w:annotationRef/>
      </w:r>
      <w:r>
        <w:t xml:space="preserve">I think maybe here we should indicate that there was variation across the PCP communities in their level of participation in vaccine efforts; we </w:t>
      </w:r>
      <w:proofErr w:type="gramStart"/>
      <w:r>
        <w:t>don’t</w:t>
      </w:r>
      <w:proofErr w:type="gramEnd"/>
      <w:r>
        <w:t xml:space="preserve"> need to get too deep into it, but I think we at least have to acknowledge that different communities were doing things differently. </w:t>
      </w:r>
    </w:p>
  </w:comment>
  <w:comment w:id="165" w:author="Amy K Johnson" w:date="2021-05-10T19:01:00Z" w:initials="AKJ">
    <w:p w14:paraId="63A52DCB" w14:textId="61757F73" w:rsidR="00907BBC" w:rsidRDefault="00907BBC">
      <w:pPr>
        <w:pStyle w:val="CommentText"/>
      </w:pPr>
      <w:r>
        <w:rPr>
          <w:rStyle w:val="CommentReference"/>
        </w:rPr>
        <w:annotationRef/>
      </w:r>
      <w:r>
        <w:t xml:space="preserve">Scott- what do you think about something regarding the counterfactual model? We </w:t>
      </w:r>
      <w:proofErr w:type="gramStart"/>
      <w:r>
        <w:t>don’t</w:t>
      </w:r>
      <w:proofErr w:type="gramEnd"/>
      <w:r>
        <w:t xml:space="preserve"> actually have a lot of data in the “pre” phase – not sure if this is a limitation… thoughts on another one?</w:t>
      </w:r>
    </w:p>
  </w:comment>
  <w:comment w:id="166" w:author="Amy K Johnson" w:date="2021-03-03T13:44:00Z" w:initials="AKJ">
    <w:p w14:paraId="4E553DFC" w14:textId="1CA09FAF" w:rsidR="00D67EE8" w:rsidRDefault="00D67EE8">
      <w:pPr>
        <w:pStyle w:val="CommentText"/>
      </w:pPr>
      <w:r>
        <w:rPr>
          <w:rStyle w:val="CommentReference"/>
        </w:rPr>
        <w:annotationRef/>
      </w:r>
      <w:r>
        <w:t>Up to 15 references</w:t>
      </w:r>
    </w:p>
  </w:comment>
  <w:comment w:id="167" w:author="Hunt, Bijou" w:date="2021-05-10T22:29:00Z" w:initials="HB">
    <w:p w14:paraId="13270ADF" w14:textId="2F89D1AD" w:rsidR="00C653DD" w:rsidRDefault="00C653DD">
      <w:pPr>
        <w:pStyle w:val="CommentText"/>
      </w:pPr>
      <w:r>
        <w:rPr>
          <w:rStyle w:val="CommentReference"/>
        </w:rPr>
        <w:annotationRef/>
      </w:r>
      <w:proofErr w:type="gramStart"/>
      <w:r>
        <w:t>We’ll</w:t>
      </w:r>
      <w:proofErr w:type="gramEnd"/>
      <w:r>
        <w:t xml:space="preserve"> have to make sure to unlink the references as the very LAST step and </w:t>
      </w:r>
      <w:r w:rsidR="000C1FE8">
        <w:t>check that they’re displaying correctly. EndNote sucks at things like author: CDPH!</w:t>
      </w:r>
    </w:p>
  </w:comment>
  <w:comment w:id="168" w:author="Amy K Johnson" w:date="2021-05-11T10:22:00Z" w:initials="AKJ">
    <w:p w14:paraId="59E2B69D" w14:textId="1524F2A5" w:rsidR="00BC0218" w:rsidRDefault="00BC0218">
      <w:pPr>
        <w:pStyle w:val="CommentText"/>
      </w:pPr>
      <w:r>
        <w:rPr>
          <w:rStyle w:val="CommentReference"/>
        </w:rPr>
        <w:annotationRef/>
      </w:r>
      <w:r>
        <w:t xml:space="preserve">Yes! </w:t>
      </w:r>
      <w:proofErr w:type="gramStart"/>
      <w:r>
        <w:t>I’ll</w:t>
      </w:r>
      <w:proofErr w:type="gramEnd"/>
      <w:r>
        <w:t xml:space="preserve"> do this right before submission and ensure the references are formatted correctly. Thanks!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5EA653" w15:done="0"/>
  <w15:commentEx w15:paraId="3B910171" w15:paraIdParent="205EA653" w15:done="0"/>
  <w15:commentEx w15:paraId="60A117CD" w15:paraIdParent="205EA653" w15:done="0"/>
  <w15:commentEx w15:paraId="662CE776" w15:done="0"/>
  <w15:commentEx w15:paraId="33B9695E" w15:done="0"/>
  <w15:commentEx w15:paraId="36A6852B" w15:done="0"/>
  <w15:commentEx w15:paraId="42B446CF" w15:done="0"/>
  <w15:commentEx w15:paraId="0336BD4E" w15:done="0"/>
  <w15:commentEx w15:paraId="77D0957E" w15:done="0"/>
  <w15:commentEx w15:paraId="5BCCC3D3" w15:done="0"/>
  <w15:commentEx w15:paraId="42E60446" w15:done="0"/>
  <w15:commentEx w15:paraId="0E6ADF3F" w15:done="0"/>
  <w15:commentEx w15:paraId="7AFA7971" w15:paraIdParent="0E6ADF3F" w15:done="0"/>
  <w15:commentEx w15:paraId="551305C1" w15:done="0"/>
  <w15:commentEx w15:paraId="22B76F6D" w15:done="0"/>
  <w15:commentEx w15:paraId="0DBFFC1D" w15:done="0"/>
  <w15:commentEx w15:paraId="0448E537" w15:paraIdParent="0DBFFC1D" w15:done="0"/>
  <w15:commentEx w15:paraId="583B4B96" w15:paraIdParent="0DBFFC1D" w15:done="0"/>
  <w15:commentEx w15:paraId="152CCD97" w15:done="0"/>
  <w15:commentEx w15:paraId="010FC923" w15:done="0"/>
  <w15:commentEx w15:paraId="3E48A2E0" w15:done="0"/>
  <w15:commentEx w15:paraId="71A0A7F4" w15:done="0"/>
  <w15:commentEx w15:paraId="339ADF0B" w15:done="0"/>
  <w15:commentEx w15:paraId="038CE188" w15:done="0"/>
  <w15:commentEx w15:paraId="78DAAD19" w15:paraIdParent="038CE188" w15:done="0"/>
  <w15:commentEx w15:paraId="277CC391" w15:done="0"/>
  <w15:commentEx w15:paraId="369626A5" w15:done="0"/>
  <w15:commentEx w15:paraId="2D3C0D38" w15:done="0"/>
  <w15:commentEx w15:paraId="7E65A644" w15:done="0"/>
  <w15:commentEx w15:paraId="5636B31F" w15:done="0"/>
  <w15:commentEx w15:paraId="46DDFE46" w15:paraIdParent="5636B31F" w15:done="0"/>
  <w15:commentEx w15:paraId="047EA7B3" w15:done="0"/>
  <w15:commentEx w15:paraId="30B4C60C" w15:done="0"/>
  <w15:commentEx w15:paraId="5BED52C2" w15:done="0"/>
  <w15:commentEx w15:paraId="63A52DCB" w15:done="0"/>
  <w15:commentEx w15:paraId="4E553DFC" w15:done="0"/>
  <w15:commentEx w15:paraId="13270ADF" w15:paraIdParent="4E553DFC" w15:done="0"/>
  <w15:commentEx w15:paraId="59E2B69D" w15:paraIdParent="4E553D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D102" w16cex:dateUtc="2021-05-10T20:34:00Z"/>
  <w16cex:commentExtensible w16cex:durableId="2443D111" w16cex:dateUtc="2021-05-10T20:34:00Z"/>
  <w16cex:commentExtensible w16cex:durableId="2444021C" w16cex:dateUtc="2021-05-11T00:03:00Z"/>
  <w16cex:commentExtensible w16cex:durableId="23F59AE5" w16cex:dateUtc="2021-03-12T13:46:00Z"/>
  <w16cex:commentExtensible w16cex:durableId="2443C0A4" w16cex:dateUtc="2021-05-10T19:24:00Z"/>
  <w16cex:commentExtensible w16cex:durableId="2444D884" w16cex:dateUtc="2021-05-11T15:18:00Z"/>
  <w16cex:commentExtensible w16cex:durableId="2443C225" w16cex:dateUtc="2021-05-10T19:31:00Z"/>
  <w16cex:commentExtensible w16cex:durableId="2443CFB7" w16cex:dateUtc="2021-05-10T20:28:00Z"/>
  <w16cex:commentExtensible w16cex:durableId="2443CFC4" w16cex:dateUtc="2021-05-10T20:29:00Z"/>
  <w16cex:commentExtensible w16cex:durableId="2443CC2F" w16cex:dateUtc="2021-05-10T20:13:00Z"/>
  <w16cex:commentExtensible w16cex:durableId="2443B68A" w16cex:dateUtc="2021-05-10T18:41:00Z"/>
  <w16cex:commentExtensible w16cex:durableId="2443CCCE" w16cex:dateUtc="2021-05-10T20:16:00Z"/>
  <w16cex:commentExtensible w16cex:durableId="23EA1130" w16cex:dateUtc="2021-03-03T19:44:00Z"/>
  <w16cex:commentExtensible w16cex:durableId="2443FF8E" w16cex:dateUtc="2021-05-10T23:53:00Z"/>
  <w16cex:commentExtensible w16cex:durableId="24440368" w16cex:dateUtc="2021-05-11T00:09:00Z"/>
  <w16cex:commentExtensible w16cex:durableId="2443B74D" w16cex:dateUtc="2021-05-10T18:44:00Z"/>
  <w16cex:commentExtensible w16cex:durableId="2443FFC6" w16cex:dateUtc="2021-05-10T23:53:00Z"/>
  <w16cex:commentExtensible w16cex:durableId="2443B993" w16cex:dateUtc="2021-05-10T18:54:00Z"/>
  <w16cex:commentExtensible w16cex:durableId="244401A1" w16cex:dateUtc="2021-05-11T00:01:00Z"/>
  <w16cex:commentExtensible w16cex:durableId="23EA113C" w16cex:dateUtc="2021-03-03T19:44:00Z"/>
  <w16cex:commentExtensible w16cex:durableId="2444D94F" w16cex:dateUtc="2021-05-11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5EA653" w16cid:durableId="2443D102"/>
  <w16cid:commentId w16cid:paraId="3B910171" w16cid:durableId="2443D111"/>
  <w16cid:commentId w16cid:paraId="60A117CD" w16cid:durableId="2444021C"/>
  <w16cid:commentId w16cid:paraId="662CE776" w16cid:durableId="23F59AE5"/>
  <w16cid:commentId w16cid:paraId="33B9695E" w16cid:durableId="244BAFD8"/>
  <w16cid:commentId w16cid:paraId="36A6852B" w16cid:durableId="2443C0A4"/>
  <w16cid:commentId w16cid:paraId="42B446CF" w16cid:durableId="244BAFDA"/>
  <w16cid:commentId w16cid:paraId="0336BD4E" w16cid:durableId="244BAFDB"/>
  <w16cid:commentId w16cid:paraId="77D0957E" w16cid:durableId="244BAFDC"/>
  <w16cid:commentId w16cid:paraId="5BCCC3D3" w16cid:durableId="244BAFDD"/>
  <w16cid:commentId w16cid:paraId="42E60446" w16cid:durableId="244BAFDE"/>
  <w16cid:commentId w16cid:paraId="0E6ADF3F" w16cid:durableId="2444C1FF"/>
  <w16cid:commentId w16cid:paraId="7AFA7971" w16cid:durableId="2444D884"/>
  <w16cid:commentId w16cid:paraId="551305C1" w16cid:durableId="244BAFE1"/>
  <w16cid:commentId w16cid:paraId="22B76F6D" w16cid:durableId="244BAFE2"/>
  <w16cid:commentId w16cid:paraId="0DBFFC1D" w16cid:durableId="2443C225"/>
  <w16cid:commentId w16cid:paraId="0448E537" w16cid:durableId="2444C204"/>
  <w16cid:commentId w16cid:paraId="583B4B96" w16cid:durableId="244BAFE5"/>
  <w16cid:commentId w16cid:paraId="152CCD97" w16cid:durableId="244BAFE6"/>
  <w16cid:commentId w16cid:paraId="010FC923" w16cid:durableId="2443CFB7"/>
  <w16cid:commentId w16cid:paraId="3E48A2E0" w16cid:durableId="2443CFC4"/>
  <w16cid:commentId w16cid:paraId="71A0A7F4" w16cid:durableId="2444C207"/>
  <w16cid:commentId w16cid:paraId="339ADF0B" w16cid:durableId="2443CC2F"/>
  <w16cid:commentId w16cid:paraId="038CE188" w16cid:durableId="2443B68A"/>
  <w16cid:commentId w16cid:paraId="78DAAD19" w16cid:durableId="244BAFEC"/>
  <w16cid:commentId w16cid:paraId="277CC391" w16cid:durableId="2443CCCE"/>
  <w16cid:commentId w16cid:paraId="369626A5" w16cid:durableId="23EA1130"/>
  <w16cid:commentId w16cid:paraId="2D3C0D38" w16cid:durableId="2443FF8E"/>
  <w16cid:commentId w16cid:paraId="7E65A644" w16cid:durableId="24440368"/>
  <w16cid:commentId w16cid:paraId="5636B31F" w16cid:durableId="2443B74D"/>
  <w16cid:commentId w16cid:paraId="46DDFE46" w16cid:durableId="2443FFC6"/>
  <w16cid:commentId w16cid:paraId="047EA7B3" w16cid:durableId="2443B993"/>
  <w16cid:commentId w16cid:paraId="30B4C60C" w16cid:durableId="244BAFF4"/>
  <w16cid:commentId w16cid:paraId="5BED52C2" w16cid:durableId="2444C211"/>
  <w16cid:commentId w16cid:paraId="63A52DCB" w16cid:durableId="244401A1"/>
  <w16cid:commentId w16cid:paraId="4E553DFC" w16cid:durableId="23EA113C"/>
  <w16cid:commentId w16cid:paraId="13270ADF" w16cid:durableId="2444C214"/>
  <w16cid:commentId w16cid:paraId="59E2B69D" w16cid:durableId="2444D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49C51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AEE375F"/>
    <w:multiLevelType w:val="hybridMultilevel"/>
    <w:tmpl w:val="0F8CE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040C5"/>
    <w:multiLevelType w:val="hybridMultilevel"/>
    <w:tmpl w:val="8A86DD54"/>
    <w:lvl w:ilvl="0" w:tplc="CF62778A">
      <w:start w:val="1"/>
      <w:numFmt w:val="upperRoman"/>
      <w:lvlText w:val="%1."/>
      <w:lvlJc w:val="left"/>
      <w:pPr>
        <w:ind w:left="1080" w:hanging="720"/>
      </w:pPr>
      <w:rPr>
        <w:rFonts w:hint="default"/>
        <w:color w:val="201F1E"/>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36942"/>
    <w:multiLevelType w:val="multilevel"/>
    <w:tmpl w:val="649C51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esch, Pamela">
    <w15:presenceInfo w15:providerId="AD" w15:userId="S-1-5-21-515967899-1390067357-839522115-76519"/>
  </w15:person>
  <w15:person w15:author="Hunt, Bijou">
    <w15:presenceInfo w15:providerId="AD" w15:userId="S-1-5-21-515967899-1390067357-839522115-25797"/>
  </w15:person>
  <w15:person w15:author="Jacobs, Jackie">
    <w15:presenceInfo w15:providerId="AD" w15:userId="S-1-5-21-515967899-1390067357-839522115-75006"/>
  </w15:person>
  <w15:person w15:author="Smith, Christopher">
    <w15:presenceInfo w15:providerId="None" w15:userId="Smith, Christop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335D3"/>
    <w:rsid w:val="000335D3"/>
    <w:rsid w:val="00080E29"/>
    <w:rsid w:val="000870C9"/>
    <w:rsid w:val="000C1FE8"/>
    <w:rsid w:val="000C377F"/>
    <w:rsid w:val="000D69F3"/>
    <w:rsid w:val="000F0E76"/>
    <w:rsid w:val="00113D0A"/>
    <w:rsid w:val="001164FB"/>
    <w:rsid w:val="00122B90"/>
    <w:rsid w:val="00130C93"/>
    <w:rsid w:val="00144762"/>
    <w:rsid w:val="00147926"/>
    <w:rsid w:val="001571FA"/>
    <w:rsid w:val="00187807"/>
    <w:rsid w:val="001A2797"/>
    <w:rsid w:val="001D51EF"/>
    <w:rsid w:val="001E2FF8"/>
    <w:rsid w:val="001E3846"/>
    <w:rsid w:val="001F5924"/>
    <w:rsid w:val="001F67EC"/>
    <w:rsid w:val="0020220E"/>
    <w:rsid w:val="00233979"/>
    <w:rsid w:val="0025168F"/>
    <w:rsid w:val="00270411"/>
    <w:rsid w:val="00277EDD"/>
    <w:rsid w:val="00294D99"/>
    <w:rsid w:val="002A1C8C"/>
    <w:rsid w:val="002F7C7E"/>
    <w:rsid w:val="00321E4E"/>
    <w:rsid w:val="0032616A"/>
    <w:rsid w:val="00331A40"/>
    <w:rsid w:val="00332D72"/>
    <w:rsid w:val="00356638"/>
    <w:rsid w:val="003637E1"/>
    <w:rsid w:val="00363B1E"/>
    <w:rsid w:val="00363D6E"/>
    <w:rsid w:val="00365161"/>
    <w:rsid w:val="00385546"/>
    <w:rsid w:val="00395B72"/>
    <w:rsid w:val="003A117A"/>
    <w:rsid w:val="003B652C"/>
    <w:rsid w:val="003F2C4F"/>
    <w:rsid w:val="004117AF"/>
    <w:rsid w:val="004207B7"/>
    <w:rsid w:val="00424D2D"/>
    <w:rsid w:val="00426E7A"/>
    <w:rsid w:val="00434B5B"/>
    <w:rsid w:val="00475A59"/>
    <w:rsid w:val="0047709C"/>
    <w:rsid w:val="0049354E"/>
    <w:rsid w:val="004A3F6E"/>
    <w:rsid w:val="004B75C8"/>
    <w:rsid w:val="004D3FF6"/>
    <w:rsid w:val="004D4E80"/>
    <w:rsid w:val="004D5837"/>
    <w:rsid w:val="004F424A"/>
    <w:rsid w:val="0050349E"/>
    <w:rsid w:val="0052477B"/>
    <w:rsid w:val="0053553B"/>
    <w:rsid w:val="0054426C"/>
    <w:rsid w:val="0055574F"/>
    <w:rsid w:val="00577BF0"/>
    <w:rsid w:val="005B363E"/>
    <w:rsid w:val="005D3DBD"/>
    <w:rsid w:val="005F6A14"/>
    <w:rsid w:val="00603AC2"/>
    <w:rsid w:val="00606901"/>
    <w:rsid w:val="006156F9"/>
    <w:rsid w:val="00627234"/>
    <w:rsid w:val="0063419D"/>
    <w:rsid w:val="00637FE1"/>
    <w:rsid w:val="006415E9"/>
    <w:rsid w:val="006477A8"/>
    <w:rsid w:val="00663DF3"/>
    <w:rsid w:val="00685E0B"/>
    <w:rsid w:val="00691AA5"/>
    <w:rsid w:val="006A760E"/>
    <w:rsid w:val="006D137A"/>
    <w:rsid w:val="006D3069"/>
    <w:rsid w:val="006D396F"/>
    <w:rsid w:val="006E32A5"/>
    <w:rsid w:val="006E77A8"/>
    <w:rsid w:val="00713F25"/>
    <w:rsid w:val="00716127"/>
    <w:rsid w:val="00731258"/>
    <w:rsid w:val="00737882"/>
    <w:rsid w:val="007607E8"/>
    <w:rsid w:val="00761189"/>
    <w:rsid w:val="00776B70"/>
    <w:rsid w:val="00776E61"/>
    <w:rsid w:val="00786CD9"/>
    <w:rsid w:val="00791093"/>
    <w:rsid w:val="00794EC8"/>
    <w:rsid w:val="007B7000"/>
    <w:rsid w:val="007E0D43"/>
    <w:rsid w:val="00800223"/>
    <w:rsid w:val="00822D6C"/>
    <w:rsid w:val="00825E1C"/>
    <w:rsid w:val="00830D1F"/>
    <w:rsid w:val="00831225"/>
    <w:rsid w:val="00874627"/>
    <w:rsid w:val="00874E9D"/>
    <w:rsid w:val="00880179"/>
    <w:rsid w:val="008A1274"/>
    <w:rsid w:val="008A5BE3"/>
    <w:rsid w:val="008D3996"/>
    <w:rsid w:val="008E1005"/>
    <w:rsid w:val="008E4369"/>
    <w:rsid w:val="008F0571"/>
    <w:rsid w:val="008F43ED"/>
    <w:rsid w:val="009017EF"/>
    <w:rsid w:val="00907BBC"/>
    <w:rsid w:val="00911CB7"/>
    <w:rsid w:val="0093233A"/>
    <w:rsid w:val="009448CE"/>
    <w:rsid w:val="009563CD"/>
    <w:rsid w:val="00980D15"/>
    <w:rsid w:val="009878C0"/>
    <w:rsid w:val="009A18BC"/>
    <w:rsid w:val="009A6EF2"/>
    <w:rsid w:val="009A75AE"/>
    <w:rsid w:val="009A7AFA"/>
    <w:rsid w:val="009B1B6C"/>
    <w:rsid w:val="009B53E2"/>
    <w:rsid w:val="009C68B9"/>
    <w:rsid w:val="009D1243"/>
    <w:rsid w:val="009D2A75"/>
    <w:rsid w:val="009F5068"/>
    <w:rsid w:val="00A11BDC"/>
    <w:rsid w:val="00A30EBC"/>
    <w:rsid w:val="00A3278D"/>
    <w:rsid w:val="00A36BBB"/>
    <w:rsid w:val="00A43B71"/>
    <w:rsid w:val="00A605F0"/>
    <w:rsid w:val="00A649CA"/>
    <w:rsid w:val="00AC3689"/>
    <w:rsid w:val="00AD333E"/>
    <w:rsid w:val="00AD4DCC"/>
    <w:rsid w:val="00AE0794"/>
    <w:rsid w:val="00AF225D"/>
    <w:rsid w:val="00AF4D3E"/>
    <w:rsid w:val="00B0558B"/>
    <w:rsid w:val="00B1371D"/>
    <w:rsid w:val="00B66D03"/>
    <w:rsid w:val="00B74E06"/>
    <w:rsid w:val="00B8651E"/>
    <w:rsid w:val="00BA02AC"/>
    <w:rsid w:val="00BA0DF2"/>
    <w:rsid w:val="00BA1173"/>
    <w:rsid w:val="00BA3EA0"/>
    <w:rsid w:val="00BC0218"/>
    <w:rsid w:val="00BC3985"/>
    <w:rsid w:val="00BC55DC"/>
    <w:rsid w:val="00BC704C"/>
    <w:rsid w:val="00BD5A49"/>
    <w:rsid w:val="00BD7598"/>
    <w:rsid w:val="00BE0A53"/>
    <w:rsid w:val="00BE5584"/>
    <w:rsid w:val="00C069C5"/>
    <w:rsid w:val="00C10708"/>
    <w:rsid w:val="00C11272"/>
    <w:rsid w:val="00C14E99"/>
    <w:rsid w:val="00C315A7"/>
    <w:rsid w:val="00C3457E"/>
    <w:rsid w:val="00C360B4"/>
    <w:rsid w:val="00C410C0"/>
    <w:rsid w:val="00C565B7"/>
    <w:rsid w:val="00C64A13"/>
    <w:rsid w:val="00C64F65"/>
    <w:rsid w:val="00C653DD"/>
    <w:rsid w:val="00C71537"/>
    <w:rsid w:val="00C86018"/>
    <w:rsid w:val="00C91CB4"/>
    <w:rsid w:val="00C94B03"/>
    <w:rsid w:val="00CA38AA"/>
    <w:rsid w:val="00CA6239"/>
    <w:rsid w:val="00CD6A7D"/>
    <w:rsid w:val="00CE0D49"/>
    <w:rsid w:val="00CE672C"/>
    <w:rsid w:val="00CF0C8F"/>
    <w:rsid w:val="00CF319A"/>
    <w:rsid w:val="00D0221D"/>
    <w:rsid w:val="00D0234A"/>
    <w:rsid w:val="00D12020"/>
    <w:rsid w:val="00D13926"/>
    <w:rsid w:val="00D139C7"/>
    <w:rsid w:val="00D37094"/>
    <w:rsid w:val="00D66B8F"/>
    <w:rsid w:val="00D67EE8"/>
    <w:rsid w:val="00D765F8"/>
    <w:rsid w:val="00D87AFF"/>
    <w:rsid w:val="00DA2209"/>
    <w:rsid w:val="00DD0EA0"/>
    <w:rsid w:val="00DE0C49"/>
    <w:rsid w:val="00DE63E4"/>
    <w:rsid w:val="00E05784"/>
    <w:rsid w:val="00E0794B"/>
    <w:rsid w:val="00E24203"/>
    <w:rsid w:val="00E32A1A"/>
    <w:rsid w:val="00E4584E"/>
    <w:rsid w:val="00E81D49"/>
    <w:rsid w:val="00E93527"/>
    <w:rsid w:val="00EA3275"/>
    <w:rsid w:val="00F129D1"/>
    <w:rsid w:val="00F175F7"/>
    <w:rsid w:val="00F17B60"/>
    <w:rsid w:val="00F212F4"/>
    <w:rsid w:val="00F23B1B"/>
    <w:rsid w:val="00F249DB"/>
    <w:rsid w:val="00F271D0"/>
    <w:rsid w:val="00F3604F"/>
    <w:rsid w:val="00F42ED2"/>
    <w:rsid w:val="00F445C7"/>
    <w:rsid w:val="00F44B3E"/>
    <w:rsid w:val="00F47EF2"/>
    <w:rsid w:val="00F53947"/>
    <w:rsid w:val="00F67CD8"/>
    <w:rsid w:val="00F93726"/>
    <w:rsid w:val="00F952CF"/>
    <w:rsid w:val="00FA3BF4"/>
    <w:rsid w:val="00FC1AAE"/>
    <w:rsid w:val="00FC1CA4"/>
    <w:rsid w:val="00FC35DD"/>
    <w:rsid w:val="00FC4184"/>
    <w:rsid w:val="00FE3BD3"/>
    <w:rsid w:val="00FE6E0D"/>
    <w:rsid w:val="00FF1829"/>
    <w:rsid w:val="00FF4CA3"/>
    <w:rsid w:val="00FF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1383"/>
  <w15:chartTrackingRefBased/>
  <w15:docId w15:val="{45234070-55FD-144B-9E83-E22FF9FB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2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203"/>
    <w:rPr>
      <w:rFonts w:ascii="Times New Roman" w:hAnsi="Times New Roman" w:cs="Times New Roman"/>
      <w:sz w:val="18"/>
      <w:szCs w:val="18"/>
    </w:rPr>
  </w:style>
  <w:style w:type="paragraph" w:styleId="ListParagraph">
    <w:name w:val="List Paragraph"/>
    <w:basedOn w:val="Normal"/>
    <w:uiPriority w:val="34"/>
    <w:qFormat/>
    <w:rsid w:val="000335D3"/>
    <w:pPr>
      <w:ind w:left="720"/>
      <w:contextualSpacing/>
    </w:pPr>
  </w:style>
  <w:style w:type="character" w:styleId="CommentReference">
    <w:name w:val="annotation reference"/>
    <w:basedOn w:val="DefaultParagraphFont"/>
    <w:uiPriority w:val="99"/>
    <w:semiHidden/>
    <w:unhideWhenUsed/>
    <w:rsid w:val="00C360B4"/>
    <w:rPr>
      <w:sz w:val="16"/>
      <w:szCs w:val="16"/>
    </w:rPr>
  </w:style>
  <w:style w:type="paragraph" w:styleId="CommentText">
    <w:name w:val="annotation text"/>
    <w:basedOn w:val="Normal"/>
    <w:link w:val="CommentTextChar"/>
    <w:uiPriority w:val="99"/>
    <w:semiHidden/>
    <w:unhideWhenUsed/>
    <w:rsid w:val="00C360B4"/>
    <w:rPr>
      <w:sz w:val="20"/>
      <w:szCs w:val="20"/>
    </w:rPr>
  </w:style>
  <w:style w:type="character" w:customStyle="1" w:styleId="CommentTextChar">
    <w:name w:val="Comment Text Char"/>
    <w:basedOn w:val="DefaultParagraphFont"/>
    <w:link w:val="CommentText"/>
    <w:uiPriority w:val="99"/>
    <w:semiHidden/>
    <w:rsid w:val="00C360B4"/>
    <w:rPr>
      <w:sz w:val="20"/>
      <w:szCs w:val="20"/>
    </w:rPr>
  </w:style>
  <w:style w:type="paragraph" w:styleId="CommentSubject">
    <w:name w:val="annotation subject"/>
    <w:basedOn w:val="CommentText"/>
    <w:next w:val="CommentText"/>
    <w:link w:val="CommentSubjectChar"/>
    <w:uiPriority w:val="99"/>
    <w:semiHidden/>
    <w:unhideWhenUsed/>
    <w:rsid w:val="00C360B4"/>
    <w:rPr>
      <w:b/>
      <w:bCs/>
    </w:rPr>
  </w:style>
  <w:style w:type="character" w:customStyle="1" w:styleId="CommentSubjectChar">
    <w:name w:val="Comment Subject Char"/>
    <w:basedOn w:val="CommentTextChar"/>
    <w:link w:val="CommentSubject"/>
    <w:uiPriority w:val="99"/>
    <w:semiHidden/>
    <w:rsid w:val="00C360B4"/>
    <w:rPr>
      <w:b/>
      <w:bCs/>
      <w:sz w:val="20"/>
      <w:szCs w:val="20"/>
    </w:rPr>
  </w:style>
  <w:style w:type="character" w:styleId="Hyperlink">
    <w:name w:val="Hyperlink"/>
    <w:basedOn w:val="DefaultParagraphFont"/>
    <w:uiPriority w:val="99"/>
    <w:unhideWhenUsed/>
    <w:rsid w:val="00C360B4"/>
    <w:rPr>
      <w:color w:val="0000FF"/>
      <w:u w:val="single"/>
    </w:rPr>
  </w:style>
  <w:style w:type="paragraph" w:styleId="NormalWeb">
    <w:name w:val="Normal (Web)"/>
    <w:basedOn w:val="Normal"/>
    <w:link w:val="NormalWebChar"/>
    <w:uiPriority w:val="99"/>
    <w:unhideWhenUsed/>
    <w:rsid w:val="009B1B6C"/>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9B1B6C"/>
  </w:style>
  <w:style w:type="character" w:styleId="FollowedHyperlink">
    <w:name w:val="FollowedHyperlink"/>
    <w:basedOn w:val="DefaultParagraphFont"/>
    <w:uiPriority w:val="99"/>
    <w:semiHidden/>
    <w:unhideWhenUsed/>
    <w:rsid w:val="00577BF0"/>
    <w:rPr>
      <w:color w:val="954F72" w:themeColor="followedHyperlink"/>
      <w:u w:val="single"/>
    </w:rPr>
  </w:style>
  <w:style w:type="paragraph" w:customStyle="1" w:styleId="para">
    <w:name w:val="para"/>
    <w:basedOn w:val="Normal"/>
    <w:rsid w:val="00FE3B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38AA"/>
    <w:rPr>
      <w:b/>
      <w:bCs/>
    </w:rPr>
  </w:style>
  <w:style w:type="paragraph" w:customStyle="1" w:styleId="FirstParagraph">
    <w:name w:val="First Paragraph"/>
    <w:basedOn w:val="BodyText"/>
    <w:next w:val="BodyText"/>
    <w:qFormat/>
    <w:rsid w:val="001F67EC"/>
    <w:pPr>
      <w:spacing w:before="180" w:after="180"/>
    </w:pPr>
    <w:rPr>
      <w:rFonts w:ascii="Times New Roman" w:hAnsi="Times New Roman"/>
    </w:rPr>
  </w:style>
  <w:style w:type="paragraph" w:styleId="BodyText">
    <w:name w:val="Body Text"/>
    <w:basedOn w:val="Normal"/>
    <w:link w:val="BodyTextChar"/>
    <w:uiPriority w:val="99"/>
    <w:unhideWhenUsed/>
    <w:rsid w:val="001F67EC"/>
    <w:pPr>
      <w:spacing w:after="120"/>
    </w:pPr>
  </w:style>
  <w:style w:type="character" w:customStyle="1" w:styleId="BodyTextChar">
    <w:name w:val="Body Text Char"/>
    <w:basedOn w:val="DefaultParagraphFont"/>
    <w:link w:val="BodyText"/>
    <w:uiPriority w:val="99"/>
    <w:rsid w:val="001F67EC"/>
  </w:style>
  <w:style w:type="character" w:styleId="Emphasis">
    <w:name w:val="Emphasis"/>
    <w:basedOn w:val="DefaultParagraphFont"/>
    <w:uiPriority w:val="20"/>
    <w:qFormat/>
    <w:rsid w:val="005D3DBD"/>
    <w:rPr>
      <w:i/>
      <w:iCs/>
    </w:rPr>
  </w:style>
  <w:style w:type="paragraph" w:customStyle="1" w:styleId="i4a-back-to-top">
    <w:name w:val="i4a-back-to-top"/>
    <w:basedOn w:val="Normal"/>
    <w:rsid w:val="005D3DBD"/>
    <w:pPr>
      <w:spacing w:before="100" w:beforeAutospacing="1" w:after="100" w:afterAutospacing="1"/>
    </w:pPr>
    <w:rPr>
      <w:rFonts w:ascii="Times New Roman" w:eastAsia="Times New Roman" w:hAnsi="Times New Roman" w:cs="Times New Roman"/>
    </w:rPr>
  </w:style>
  <w:style w:type="paragraph" w:customStyle="1" w:styleId="EndNoteBibliographyTitle">
    <w:name w:val="EndNote Bibliography Title"/>
    <w:basedOn w:val="Normal"/>
    <w:link w:val="EndNoteBibliographyTitleChar"/>
    <w:rsid w:val="00A36BBB"/>
    <w:pPr>
      <w:jc w:val="center"/>
    </w:pPr>
    <w:rPr>
      <w:rFonts w:ascii="Calibri" w:hAnsi="Calibri" w:cs="Calibri"/>
    </w:rPr>
  </w:style>
  <w:style w:type="character" w:customStyle="1" w:styleId="NormalWebChar">
    <w:name w:val="Normal (Web) Char"/>
    <w:basedOn w:val="DefaultParagraphFont"/>
    <w:link w:val="NormalWeb"/>
    <w:uiPriority w:val="99"/>
    <w:rsid w:val="00A36BBB"/>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A36BBB"/>
    <w:rPr>
      <w:rFonts w:ascii="Calibri" w:eastAsia="Times New Roman" w:hAnsi="Calibri" w:cs="Calibri"/>
    </w:rPr>
  </w:style>
  <w:style w:type="paragraph" w:customStyle="1" w:styleId="EndNoteBibliography">
    <w:name w:val="EndNote Bibliography"/>
    <w:basedOn w:val="Normal"/>
    <w:link w:val="EndNoteBibliographyChar"/>
    <w:rsid w:val="00A36BBB"/>
    <w:rPr>
      <w:rFonts w:ascii="Calibri" w:hAnsi="Calibri" w:cs="Calibri"/>
    </w:rPr>
  </w:style>
  <w:style w:type="character" w:customStyle="1" w:styleId="EndNoteBibliographyChar">
    <w:name w:val="EndNote Bibliography Char"/>
    <w:basedOn w:val="NormalWebChar"/>
    <w:link w:val="EndNoteBibliography"/>
    <w:rsid w:val="00A36BBB"/>
    <w:rPr>
      <w:rFonts w:ascii="Calibri" w:eastAsia="Times New Roman" w:hAnsi="Calibri" w:cs="Calibri"/>
    </w:rPr>
  </w:style>
  <w:style w:type="character" w:customStyle="1" w:styleId="UnresolvedMention1">
    <w:name w:val="Unresolved Mention1"/>
    <w:basedOn w:val="DefaultParagraphFont"/>
    <w:uiPriority w:val="99"/>
    <w:semiHidden/>
    <w:unhideWhenUsed/>
    <w:rsid w:val="00737882"/>
    <w:rPr>
      <w:color w:val="605E5C"/>
      <w:shd w:val="clear" w:color="auto" w:fill="E1DFDD"/>
    </w:rPr>
  </w:style>
  <w:style w:type="character" w:customStyle="1" w:styleId="UnresolvedMention2">
    <w:name w:val="Unresolved Mention2"/>
    <w:basedOn w:val="DefaultParagraphFont"/>
    <w:uiPriority w:val="99"/>
    <w:semiHidden/>
    <w:unhideWhenUsed/>
    <w:rsid w:val="00BC0218"/>
    <w:rPr>
      <w:color w:val="605E5C"/>
      <w:shd w:val="clear" w:color="auto" w:fill="E1DFDD"/>
    </w:rPr>
  </w:style>
  <w:style w:type="paragraph" w:customStyle="1" w:styleId="Compact">
    <w:name w:val="Compact"/>
    <w:basedOn w:val="BodyText"/>
    <w:qFormat/>
    <w:rsid w:val="005B363E"/>
    <w:pPr>
      <w:spacing w:before="36" w:after="36"/>
    </w:pPr>
    <w:rPr>
      <w:rFonts w:ascii="Times New Roman" w:hAnsi="Times New Roman"/>
    </w:rPr>
  </w:style>
  <w:style w:type="table" w:styleId="TableGrid">
    <w:name w:val="Table Grid"/>
    <w:basedOn w:val="TableNormal"/>
    <w:uiPriority w:val="39"/>
    <w:rsid w:val="005B363E"/>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335">
      <w:bodyDiv w:val="1"/>
      <w:marLeft w:val="0"/>
      <w:marRight w:val="0"/>
      <w:marTop w:val="0"/>
      <w:marBottom w:val="0"/>
      <w:divBdr>
        <w:top w:val="none" w:sz="0" w:space="0" w:color="auto"/>
        <w:left w:val="none" w:sz="0" w:space="0" w:color="auto"/>
        <w:bottom w:val="none" w:sz="0" w:space="0" w:color="auto"/>
        <w:right w:val="none" w:sz="0" w:space="0" w:color="auto"/>
      </w:divBdr>
    </w:div>
    <w:div w:id="91821050">
      <w:bodyDiv w:val="1"/>
      <w:marLeft w:val="0"/>
      <w:marRight w:val="0"/>
      <w:marTop w:val="0"/>
      <w:marBottom w:val="0"/>
      <w:divBdr>
        <w:top w:val="none" w:sz="0" w:space="0" w:color="auto"/>
        <w:left w:val="none" w:sz="0" w:space="0" w:color="auto"/>
        <w:bottom w:val="none" w:sz="0" w:space="0" w:color="auto"/>
        <w:right w:val="none" w:sz="0" w:space="0" w:color="auto"/>
      </w:divBdr>
    </w:div>
    <w:div w:id="102849660">
      <w:bodyDiv w:val="1"/>
      <w:marLeft w:val="0"/>
      <w:marRight w:val="0"/>
      <w:marTop w:val="0"/>
      <w:marBottom w:val="0"/>
      <w:divBdr>
        <w:top w:val="none" w:sz="0" w:space="0" w:color="auto"/>
        <w:left w:val="none" w:sz="0" w:space="0" w:color="auto"/>
        <w:bottom w:val="none" w:sz="0" w:space="0" w:color="auto"/>
        <w:right w:val="none" w:sz="0" w:space="0" w:color="auto"/>
      </w:divBdr>
    </w:div>
    <w:div w:id="330985109">
      <w:bodyDiv w:val="1"/>
      <w:marLeft w:val="0"/>
      <w:marRight w:val="0"/>
      <w:marTop w:val="0"/>
      <w:marBottom w:val="0"/>
      <w:divBdr>
        <w:top w:val="none" w:sz="0" w:space="0" w:color="auto"/>
        <w:left w:val="none" w:sz="0" w:space="0" w:color="auto"/>
        <w:bottom w:val="none" w:sz="0" w:space="0" w:color="auto"/>
        <w:right w:val="none" w:sz="0" w:space="0" w:color="auto"/>
      </w:divBdr>
    </w:div>
    <w:div w:id="482234526">
      <w:bodyDiv w:val="1"/>
      <w:marLeft w:val="0"/>
      <w:marRight w:val="0"/>
      <w:marTop w:val="0"/>
      <w:marBottom w:val="0"/>
      <w:divBdr>
        <w:top w:val="none" w:sz="0" w:space="0" w:color="auto"/>
        <w:left w:val="none" w:sz="0" w:space="0" w:color="auto"/>
        <w:bottom w:val="none" w:sz="0" w:space="0" w:color="auto"/>
        <w:right w:val="none" w:sz="0" w:space="0" w:color="auto"/>
      </w:divBdr>
    </w:div>
    <w:div w:id="638464014">
      <w:bodyDiv w:val="1"/>
      <w:marLeft w:val="0"/>
      <w:marRight w:val="0"/>
      <w:marTop w:val="0"/>
      <w:marBottom w:val="0"/>
      <w:divBdr>
        <w:top w:val="none" w:sz="0" w:space="0" w:color="auto"/>
        <w:left w:val="none" w:sz="0" w:space="0" w:color="auto"/>
        <w:bottom w:val="none" w:sz="0" w:space="0" w:color="auto"/>
        <w:right w:val="none" w:sz="0" w:space="0" w:color="auto"/>
      </w:divBdr>
    </w:div>
    <w:div w:id="675107969">
      <w:bodyDiv w:val="1"/>
      <w:marLeft w:val="0"/>
      <w:marRight w:val="0"/>
      <w:marTop w:val="0"/>
      <w:marBottom w:val="0"/>
      <w:divBdr>
        <w:top w:val="none" w:sz="0" w:space="0" w:color="auto"/>
        <w:left w:val="none" w:sz="0" w:space="0" w:color="auto"/>
        <w:bottom w:val="none" w:sz="0" w:space="0" w:color="auto"/>
        <w:right w:val="none" w:sz="0" w:space="0" w:color="auto"/>
      </w:divBdr>
    </w:div>
    <w:div w:id="735860016">
      <w:bodyDiv w:val="1"/>
      <w:marLeft w:val="0"/>
      <w:marRight w:val="0"/>
      <w:marTop w:val="0"/>
      <w:marBottom w:val="0"/>
      <w:divBdr>
        <w:top w:val="none" w:sz="0" w:space="0" w:color="auto"/>
        <w:left w:val="none" w:sz="0" w:space="0" w:color="auto"/>
        <w:bottom w:val="none" w:sz="0" w:space="0" w:color="auto"/>
        <w:right w:val="none" w:sz="0" w:space="0" w:color="auto"/>
      </w:divBdr>
      <w:divsChild>
        <w:div w:id="748189674">
          <w:blockQuote w:val="1"/>
          <w:marLeft w:val="720"/>
          <w:marRight w:val="720"/>
          <w:marTop w:val="100"/>
          <w:marBottom w:val="100"/>
          <w:divBdr>
            <w:top w:val="none" w:sz="0" w:space="0" w:color="auto"/>
            <w:left w:val="single" w:sz="36" w:space="9" w:color="auto"/>
            <w:bottom w:val="none" w:sz="0" w:space="0" w:color="auto"/>
            <w:right w:val="none" w:sz="0" w:space="0" w:color="auto"/>
          </w:divBdr>
        </w:div>
        <w:div w:id="1832990388">
          <w:blockQuote w:val="1"/>
          <w:marLeft w:val="720"/>
          <w:marRight w:val="720"/>
          <w:marTop w:val="100"/>
          <w:marBottom w:val="100"/>
          <w:divBdr>
            <w:top w:val="none" w:sz="0" w:space="0" w:color="auto"/>
            <w:left w:val="single" w:sz="36" w:space="9" w:color="auto"/>
            <w:bottom w:val="none" w:sz="0" w:space="0" w:color="auto"/>
            <w:right w:val="none" w:sz="0" w:space="0" w:color="auto"/>
          </w:divBdr>
        </w:div>
      </w:divsChild>
    </w:div>
    <w:div w:id="779227080">
      <w:bodyDiv w:val="1"/>
      <w:marLeft w:val="0"/>
      <w:marRight w:val="0"/>
      <w:marTop w:val="0"/>
      <w:marBottom w:val="0"/>
      <w:divBdr>
        <w:top w:val="none" w:sz="0" w:space="0" w:color="auto"/>
        <w:left w:val="none" w:sz="0" w:space="0" w:color="auto"/>
        <w:bottom w:val="none" w:sz="0" w:space="0" w:color="auto"/>
        <w:right w:val="none" w:sz="0" w:space="0" w:color="auto"/>
      </w:divBdr>
      <w:divsChild>
        <w:div w:id="795369823">
          <w:marLeft w:val="0"/>
          <w:marRight w:val="0"/>
          <w:marTop w:val="0"/>
          <w:marBottom w:val="0"/>
          <w:divBdr>
            <w:top w:val="none" w:sz="0" w:space="0" w:color="auto"/>
            <w:left w:val="none" w:sz="0" w:space="0" w:color="auto"/>
            <w:bottom w:val="none" w:sz="0" w:space="0" w:color="auto"/>
            <w:right w:val="none" w:sz="0" w:space="0" w:color="auto"/>
          </w:divBdr>
        </w:div>
      </w:divsChild>
    </w:div>
    <w:div w:id="787578782">
      <w:bodyDiv w:val="1"/>
      <w:marLeft w:val="0"/>
      <w:marRight w:val="0"/>
      <w:marTop w:val="0"/>
      <w:marBottom w:val="0"/>
      <w:divBdr>
        <w:top w:val="none" w:sz="0" w:space="0" w:color="auto"/>
        <w:left w:val="none" w:sz="0" w:space="0" w:color="auto"/>
        <w:bottom w:val="none" w:sz="0" w:space="0" w:color="auto"/>
        <w:right w:val="none" w:sz="0" w:space="0" w:color="auto"/>
      </w:divBdr>
      <w:divsChild>
        <w:div w:id="494997783">
          <w:marLeft w:val="480"/>
          <w:marRight w:val="0"/>
          <w:marTop w:val="0"/>
          <w:marBottom w:val="0"/>
          <w:divBdr>
            <w:top w:val="none" w:sz="0" w:space="0" w:color="auto"/>
            <w:left w:val="none" w:sz="0" w:space="0" w:color="auto"/>
            <w:bottom w:val="none" w:sz="0" w:space="0" w:color="auto"/>
            <w:right w:val="none" w:sz="0" w:space="0" w:color="auto"/>
          </w:divBdr>
          <w:divsChild>
            <w:div w:id="17364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7049">
      <w:bodyDiv w:val="1"/>
      <w:marLeft w:val="0"/>
      <w:marRight w:val="0"/>
      <w:marTop w:val="0"/>
      <w:marBottom w:val="0"/>
      <w:divBdr>
        <w:top w:val="none" w:sz="0" w:space="0" w:color="auto"/>
        <w:left w:val="none" w:sz="0" w:space="0" w:color="auto"/>
        <w:bottom w:val="none" w:sz="0" w:space="0" w:color="auto"/>
        <w:right w:val="none" w:sz="0" w:space="0" w:color="auto"/>
      </w:divBdr>
    </w:div>
    <w:div w:id="921138361">
      <w:bodyDiv w:val="1"/>
      <w:marLeft w:val="0"/>
      <w:marRight w:val="0"/>
      <w:marTop w:val="0"/>
      <w:marBottom w:val="0"/>
      <w:divBdr>
        <w:top w:val="none" w:sz="0" w:space="0" w:color="auto"/>
        <w:left w:val="none" w:sz="0" w:space="0" w:color="auto"/>
        <w:bottom w:val="none" w:sz="0" w:space="0" w:color="auto"/>
        <w:right w:val="none" w:sz="0" w:space="0" w:color="auto"/>
      </w:divBdr>
      <w:divsChild>
        <w:div w:id="333798461">
          <w:marLeft w:val="0"/>
          <w:marRight w:val="0"/>
          <w:marTop w:val="0"/>
          <w:marBottom w:val="0"/>
          <w:divBdr>
            <w:top w:val="none" w:sz="0" w:space="0" w:color="auto"/>
            <w:left w:val="none" w:sz="0" w:space="0" w:color="auto"/>
            <w:bottom w:val="none" w:sz="0" w:space="0" w:color="auto"/>
            <w:right w:val="none" w:sz="0" w:space="0" w:color="auto"/>
          </w:divBdr>
          <w:divsChild>
            <w:div w:id="1165055366">
              <w:marLeft w:val="0"/>
              <w:marRight w:val="0"/>
              <w:marTop w:val="0"/>
              <w:marBottom w:val="600"/>
              <w:divBdr>
                <w:top w:val="none" w:sz="0" w:space="0" w:color="auto"/>
                <w:left w:val="none" w:sz="0" w:space="0" w:color="auto"/>
                <w:bottom w:val="none" w:sz="0" w:space="0" w:color="auto"/>
                <w:right w:val="none" w:sz="0" w:space="0" w:color="auto"/>
              </w:divBdr>
            </w:div>
          </w:divsChild>
        </w:div>
        <w:div w:id="1063990874">
          <w:marLeft w:val="0"/>
          <w:marRight w:val="0"/>
          <w:marTop w:val="0"/>
          <w:marBottom w:val="0"/>
          <w:divBdr>
            <w:top w:val="none" w:sz="0" w:space="0" w:color="auto"/>
            <w:left w:val="none" w:sz="0" w:space="0" w:color="auto"/>
            <w:bottom w:val="none" w:sz="0" w:space="0" w:color="auto"/>
            <w:right w:val="none" w:sz="0" w:space="0" w:color="auto"/>
          </w:divBdr>
        </w:div>
      </w:divsChild>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sChild>
        <w:div w:id="2066105280">
          <w:marLeft w:val="0"/>
          <w:marRight w:val="0"/>
          <w:marTop w:val="0"/>
          <w:marBottom w:val="0"/>
          <w:divBdr>
            <w:top w:val="none" w:sz="0" w:space="0" w:color="auto"/>
            <w:left w:val="none" w:sz="0" w:space="0" w:color="auto"/>
            <w:bottom w:val="none" w:sz="0" w:space="0" w:color="auto"/>
            <w:right w:val="none" w:sz="0" w:space="0" w:color="auto"/>
          </w:divBdr>
        </w:div>
      </w:divsChild>
    </w:div>
    <w:div w:id="1476141840">
      <w:bodyDiv w:val="1"/>
      <w:marLeft w:val="0"/>
      <w:marRight w:val="0"/>
      <w:marTop w:val="0"/>
      <w:marBottom w:val="0"/>
      <w:divBdr>
        <w:top w:val="none" w:sz="0" w:space="0" w:color="auto"/>
        <w:left w:val="none" w:sz="0" w:space="0" w:color="auto"/>
        <w:bottom w:val="none" w:sz="0" w:space="0" w:color="auto"/>
        <w:right w:val="none" w:sz="0" w:space="0" w:color="auto"/>
      </w:divBdr>
      <w:divsChild>
        <w:div w:id="1828813728">
          <w:marLeft w:val="0"/>
          <w:marRight w:val="0"/>
          <w:marTop w:val="0"/>
          <w:marBottom w:val="0"/>
          <w:divBdr>
            <w:top w:val="none" w:sz="0" w:space="0" w:color="auto"/>
            <w:left w:val="none" w:sz="0" w:space="0" w:color="auto"/>
            <w:bottom w:val="none" w:sz="0" w:space="0" w:color="auto"/>
            <w:right w:val="none" w:sz="0" w:space="0" w:color="auto"/>
          </w:divBdr>
        </w:div>
      </w:divsChild>
    </w:div>
    <w:div w:id="1771122187">
      <w:bodyDiv w:val="1"/>
      <w:marLeft w:val="0"/>
      <w:marRight w:val="0"/>
      <w:marTop w:val="0"/>
      <w:marBottom w:val="0"/>
      <w:divBdr>
        <w:top w:val="none" w:sz="0" w:space="0" w:color="auto"/>
        <w:left w:val="none" w:sz="0" w:space="0" w:color="auto"/>
        <w:bottom w:val="none" w:sz="0" w:space="0" w:color="auto"/>
        <w:right w:val="none" w:sz="0" w:space="0" w:color="auto"/>
      </w:divBdr>
    </w:div>
    <w:div w:id="1819613022">
      <w:bodyDiv w:val="1"/>
      <w:marLeft w:val="0"/>
      <w:marRight w:val="0"/>
      <w:marTop w:val="0"/>
      <w:marBottom w:val="0"/>
      <w:divBdr>
        <w:top w:val="none" w:sz="0" w:space="0" w:color="auto"/>
        <w:left w:val="none" w:sz="0" w:space="0" w:color="auto"/>
        <w:bottom w:val="none" w:sz="0" w:space="0" w:color="auto"/>
        <w:right w:val="none" w:sz="0" w:space="0" w:color="auto"/>
      </w:divBdr>
    </w:div>
    <w:div w:id="1826822315">
      <w:bodyDiv w:val="1"/>
      <w:marLeft w:val="0"/>
      <w:marRight w:val="0"/>
      <w:marTop w:val="0"/>
      <w:marBottom w:val="0"/>
      <w:divBdr>
        <w:top w:val="none" w:sz="0" w:space="0" w:color="auto"/>
        <w:left w:val="none" w:sz="0" w:space="0" w:color="auto"/>
        <w:bottom w:val="none" w:sz="0" w:space="0" w:color="auto"/>
        <w:right w:val="none" w:sz="0" w:space="0" w:color="auto"/>
      </w:divBdr>
    </w:div>
    <w:div w:id="1830945656">
      <w:bodyDiv w:val="1"/>
      <w:marLeft w:val="0"/>
      <w:marRight w:val="0"/>
      <w:marTop w:val="0"/>
      <w:marBottom w:val="0"/>
      <w:divBdr>
        <w:top w:val="none" w:sz="0" w:space="0" w:color="auto"/>
        <w:left w:val="none" w:sz="0" w:space="0" w:color="auto"/>
        <w:bottom w:val="none" w:sz="0" w:space="0" w:color="auto"/>
        <w:right w:val="none" w:sz="0" w:space="0" w:color="auto"/>
      </w:divBdr>
    </w:div>
    <w:div w:id="1898861650">
      <w:bodyDiv w:val="1"/>
      <w:marLeft w:val="0"/>
      <w:marRight w:val="0"/>
      <w:marTop w:val="0"/>
      <w:marBottom w:val="0"/>
      <w:divBdr>
        <w:top w:val="none" w:sz="0" w:space="0" w:color="auto"/>
        <w:left w:val="none" w:sz="0" w:space="0" w:color="auto"/>
        <w:bottom w:val="none" w:sz="0" w:space="0" w:color="auto"/>
        <w:right w:val="none" w:sz="0" w:space="0" w:color="auto"/>
      </w:divBdr>
    </w:div>
    <w:div w:id="1948997585">
      <w:bodyDiv w:val="1"/>
      <w:marLeft w:val="0"/>
      <w:marRight w:val="0"/>
      <w:marTop w:val="0"/>
      <w:marBottom w:val="0"/>
      <w:divBdr>
        <w:top w:val="none" w:sz="0" w:space="0" w:color="auto"/>
        <w:left w:val="none" w:sz="0" w:space="0" w:color="auto"/>
        <w:bottom w:val="none" w:sz="0" w:space="0" w:color="auto"/>
        <w:right w:val="none" w:sz="0" w:space="0" w:color="auto"/>
      </w:divBdr>
    </w:div>
    <w:div w:id="2000503314">
      <w:bodyDiv w:val="1"/>
      <w:marLeft w:val="0"/>
      <w:marRight w:val="0"/>
      <w:marTop w:val="0"/>
      <w:marBottom w:val="0"/>
      <w:divBdr>
        <w:top w:val="none" w:sz="0" w:space="0" w:color="auto"/>
        <w:left w:val="none" w:sz="0" w:space="0" w:color="auto"/>
        <w:bottom w:val="none" w:sz="0" w:space="0" w:color="auto"/>
        <w:right w:val="none" w:sz="0" w:space="0" w:color="auto"/>
      </w:divBdr>
      <w:divsChild>
        <w:div w:id="1635255566">
          <w:blockQuote w:val="1"/>
          <w:marLeft w:val="720"/>
          <w:marRight w:val="720"/>
          <w:marTop w:val="100"/>
          <w:marBottom w:val="100"/>
          <w:divBdr>
            <w:top w:val="none" w:sz="0" w:space="0" w:color="auto"/>
            <w:left w:val="single" w:sz="36" w:space="9"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chicago.gov/city/en/sites/covid-19/home/protect-chicago.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chicago.gov/content/dam/city/sites/covid/reports/012521/Community_Vulnerability_Index_01252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epaul-edu.maps.arcgis.com/apps/MapSeries/index.html?appid=e472138e11264c709f78b7737749502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ovid.cdc.gov/covid-data-track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EA66-26FB-4624-BC37-8F9EF570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3951</Words>
  <Characters>22526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 Johnson</dc:creator>
  <cp:keywords/>
  <dc:description/>
  <cp:lastModifiedBy>Smith, Christopher</cp:lastModifiedBy>
  <cp:revision>8</cp:revision>
  <cp:lastPrinted>2021-05-16T19:51:00Z</cp:lastPrinted>
  <dcterms:created xsi:type="dcterms:W3CDTF">2021-05-18T10:30:00Z</dcterms:created>
  <dcterms:modified xsi:type="dcterms:W3CDTF">2021-05-18T10:35:00Z</dcterms:modified>
</cp:coreProperties>
</file>